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Gitter"/>
        <w:tblW w:w="7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768"/>
      </w:tblGrid>
      <w:tr w:rsidR="009D40A7" w:rsidRPr="000B60BD" w14:paraId="19864454" w14:textId="77777777" w:rsidTr="00F6408D">
        <w:trPr>
          <w:cantSplit/>
          <w:trHeight w:hRule="exact" w:val="1040"/>
        </w:trPr>
        <w:tc>
          <w:tcPr>
            <w:tcW w:w="7768" w:type="dxa"/>
          </w:tcPr>
          <w:p w14:paraId="69AE0759" w14:textId="77777777" w:rsidR="009D40A7" w:rsidRPr="000B60BD" w:rsidRDefault="009D40A7" w:rsidP="00D30B36">
            <w:pPr>
              <w:pStyle w:val="DokType"/>
            </w:pPr>
          </w:p>
        </w:tc>
      </w:tr>
      <w:tr w:rsidR="00F6408D" w:rsidRPr="00216C83" w14:paraId="7FCE663E" w14:textId="77777777" w:rsidTr="0075131A">
        <w:trPr>
          <w:cantSplit/>
          <w:trHeight w:val="904"/>
        </w:trPr>
        <w:tc>
          <w:tcPr>
            <w:tcW w:w="7768" w:type="dxa"/>
          </w:tcPr>
          <w:p w14:paraId="1BD547ED" w14:textId="77777777" w:rsidR="00F6408D" w:rsidRPr="00C551C7" w:rsidRDefault="00216C83" w:rsidP="00F6408D">
            <w:pPr>
              <w:pStyle w:val="NotatTitel"/>
              <w:rPr>
                <w:lang w:val="en-US"/>
              </w:rPr>
            </w:pPr>
            <w:sdt>
              <w:sdtPr>
                <w:alias w:val="cc_projektnavn"/>
                <w:tag w:val="cc_projektnavn"/>
                <w:id w:val="665673240"/>
                <w:lock w:val="sdtLocked"/>
                <w:placeholder>
                  <w:docPart w:val="2A91715EDBE1F944924D47925CB8A20F"/>
                </w:placeholder>
                <w:showingPlcHdr/>
                <w:text/>
              </w:sdtPr>
              <w:sdtEndPr/>
              <w:sdtContent>
                <w:r w:rsidR="00EA2105" w:rsidRPr="00C551C7">
                  <w:rPr>
                    <w:lang w:val="en-US"/>
                  </w:rPr>
                  <w:t>‍</w:t>
                </w:r>
              </w:sdtContent>
            </w:sdt>
          </w:p>
          <w:p w14:paraId="42939BDB" w14:textId="682FCCAF" w:rsidR="00F6408D" w:rsidRPr="00C551C7" w:rsidRDefault="00216C83" w:rsidP="00546BCF">
            <w:pPr>
              <w:pStyle w:val="Titel"/>
              <w:rPr>
                <w:lang w:val="en-US"/>
              </w:rPr>
            </w:pPr>
            <w:sdt>
              <w:sdtPr>
                <w:rPr>
                  <w:lang w:val="en-US"/>
                </w:rPr>
                <w:alias w:val="cc_titel"/>
                <w:tag w:val="cc_titel"/>
                <w:id w:val="-7139314"/>
                <w:lock w:val="sdtLocked"/>
                <w:placeholder>
                  <w:docPart w:val="226D46542774D84DBDAE2C5B5B70F1F3"/>
                </w:placeholder>
                <w:text/>
              </w:sdtPr>
              <w:sdtEndPr/>
              <w:sdtContent>
                <w:r w:rsidR="005D0FAA">
                  <w:rPr>
                    <w:lang w:val="en-US"/>
                  </w:rPr>
                  <w:t>C</w:t>
                </w:r>
                <w:r w:rsidR="005D0FAA" w:rsidRPr="00C551C7">
                  <w:rPr>
                    <w:lang w:val="en-US"/>
                  </w:rPr>
                  <w:t>ompliance-test, STS Organisation</w:t>
                </w:r>
              </w:sdtContent>
            </w:sdt>
          </w:p>
        </w:tc>
      </w:tr>
    </w:tbl>
    <w:p w14:paraId="2348A4FF" w14:textId="77777777" w:rsidR="00632CCE" w:rsidRPr="00C551C7" w:rsidRDefault="00632CCE" w:rsidP="00632CCE">
      <w:pPr>
        <w:rPr>
          <w:lang w:val="en-US"/>
        </w:rPr>
      </w:pPr>
    </w:p>
    <w:p w14:paraId="3C86A0D2" w14:textId="6FB41938" w:rsidR="00546BCF" w:rsidRDefault="00546BCF" w:rsidP="00632CCE">
      <w:r>
        <w:t xml:space="preserve">Version </w:t>
      </w:r>
      <w:r w:rsidR="00B51A06">
        <w:t>1.0</w:t>
      </w:r>
    </w:p>
    <w:p w14:paraId="065E5176" w14:textId="77777777" w:rsidR="00EE25E4" w:rsidRDefault="00EE25E4">
      <w:pPr>
        <w:spacing w:after="200" w:line="276" w:lineRule="auto"/>
      </w:pPr>
      <w:r>
        <w:br w:type="page"/>
      </w:r>
    </w:p>
    <w:tbl>
      <w:tblPr>
        <w:tblStyle w:val="Gittertabel4-farve1"/>
        <w:tblpPr w:leftFromText="141" w:rightFromText="141" w:vertAnchor="page" w:horzAnchor="margin" w:tblpY="2798"/>
        <w:tblW w:w="0" w:type="auto"/>
        <w:tblLook w:val="04A0" w:firstRow="1" w:lastRow="0" w:firstColumn="1" w:lastColumn="0" w:noHBand="0" w:noVBand="1"/>
      </w:tblPr>
      <w:tblGrid>
        <w:gridCol w:w="1250"/>
        <w:gridCol w:w="950"/>
        <w:gridCol w:w="1407"/>
        <w:gridCol w:w="4149"/>
      </w:tblGrid>
      <w:tr w:rsidR="00BA4DE3" w14:paraId="20634016" w14:textId="77777777" w:rsidTr="00BA4D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502569F" w14:textId="77777777" w:rsidR="00BA4DE3" w:rsidRDefault="00BA4DE3" w:rsidP="00BA4DE3">
            <w:pPr>
              <w:spacing w:after="200" w:line="276" w:lineRule="auto"/>
            </w:pPr>
            <w:r>
              <w:lastRenderedPageBreak/>
              <w:t>Dato</w:t>
            </w:r>
          </w:p>
        </w:tc>
        <w:tc>
          <w:tcPr>
            <w:tcW w:w="851" w:type="dxa"/>
          </w:tcPr>
          <w:p w14:paraId="02BB6B40" w14:textId="77777777" w:rsidR="00BA4DE3" w:rsidRDefault="00BA4DE3" w:rsidP="00BA4DE3">
            <w:pPr>
              <w:spacing w:after="200" w:line="276" w:lineRule="auto"/>
              <w:cnfStyle w:val="100000000000" w:firstRow="1" w:lastRow="0" w:firstColumn="0" w:lastColumn="0" w:oddVBand="0" w:evenVBand="0" w:oddHBand="0" w:evenHBand="0" w:firstRowFirstColumn="0" w:firstRowLastColumn="0" w:lastRowFirstColumn="0" w:lastRowLastColumn="0"/>
            </w:pPr>
            <w:r>
              <w:t>Version</w:t>
            </w:r>
          </w:p>
        </w:tc>
        <w:tc>
          <w:tcPr>
            <w:tcW w:w="1417" w:type="dxa"/>
          </w:tcPr>
          <w:p w14:paraId="388BE7D6" w14:textId="77777777" w:rsidR="00BA4DE3" w:rsidRDefault="00BA4DE3" w:rsidP="00BA4DE3">
            <w:pPr>
              <w:spacing w:after="200" w:line="276" w:lineRule="auto"/>
              <w:cnfStyle w:val="100000000000" w:firstRow="1" w:lastRow="0" w:firstColumn="0" w:lastColumn="0" w:oddVBand="0" w:evenVBand="0" w:oddHBand="0" w:evenHBand="0" w:firstRowFirstColumn="0" w:firstRowLastColumn="0" w:lastRowFirstColumn="0" w:lastRowLastColumn="0"/>
            </w:pPr>
            <w:r>
              <w:t>Foretaget af</w:t>
            </w:r>
          </w:p>
        </w:tc>
        <w:tc>
          <w:tcPr>
            <w:tcW w:w="4217" w:type="dxa"/>
          </w:tcPr>
          <w:p w14:paraId="33234844" w14:textId="77777777" w:rsidR="00BA4DE3" w:rsidRDefault="00BA4DE3" w:rsidP="00BA4DE3">
            <w:pPr>
              <w:spacing w:after="200" w:line="276" w:lineRule="auto"/>
              <w:cnfStyle w:val="100000000000" w:firstRow="1" w:lastRow="0" w:firstColumn="0" w:lastColumn="0" w:oddVBand="0" w:evenVBand="0" w:oddHBand="0" w:evenHBand="0" w:firstRowFirstColumn="0" w:firstRowLastColumn="0" w:lastRowFirstColumn="0" w:lastRowLastColumn="0"/>
            </w:pPr>
            <w:r>
              <w:t>Ændringsbeskrivelse</w:t>
            </w:r>
          </w:p>
        </w:tc>
      </w:tr>
      <w:tr w:rsidR="00BA4DE3" w14:paraId="05EBDF1C" w14:textId="77777777" w:rsidTr="00BA4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EFDCF2A" w14:textId="77777777" w:rsidR="00BA4DE3" w:rsidRPr="00BA4DE3" w:rsidRDefault="00BA4DE3" w:rsidP="00BA4DE3">
            <w:pPr>
              <w:rPr>
                <w:b w:val="0"/>
              </w:rPr>
            </w:pPr>
            <w:r w:rsidRPr="00BA4DE3">
              <w:rPr>
                <w:b w:val="0"/>
              </w:rPr>
              <w:t>12-03-2018</w:t>
            </w:r>
          </w:p>
        </w:tc>
        <w:tc>
          <w:tcPr>
            <w:tcW w:w="851" w:type="dxa"/>
          </w:tcPr>
          <w:p w14:paraId="6EF60D59" w14:textId="77777777" w:rsidR="00BA4DE3" w:rsidRDefault="00BA4DE3" w:rsidP="00BA4DE3">
            <w:pPr>
              <w:spacing w:after="200" w:line="276" w:lineRule="auto"/>
              <w:cnfStyle w:val="000000100000" w:firstRow="0" w:lastRow="0" w:firstColumn="0" w:lastColumn="0" w:oddVBand="0" w:evenVBand="0" w:oddHBand="1" w:evenHBand="0" w:firstRowFirstColumn="0" w:firstRowLastColumn="0" w:lastRowFirstColumn="0" w:lastRowLastColumn="0"/>
            </w:pPr>
            <w:r>
              <w:t>0.1</w:t>
            </w:r>
          </w:p>
        </w:tc>
        <w:tc>
          <w:tcPr>
            <w:tcW w:w="1417" w:type="dxa"/>
          </w:tcPr>
          <w:p w14:paraId="437D0B47" w14:textId="77777777" w:rsidR="00BA4DE3" w:rsidRDefault="00BA4DE3" w:rsidP="00BA4DE3">
            <w:pPr>
              <w:spacing w:after="200" w:line="276" w:lineRule="auto"/>
              <w:cnfStyle w:val="000000100000" w:firstRow="0" w:lastRow="0" w:firstColumn="0" w:lastColumn="0" w:oddVBand="0" w:evenVBand="0" w:oddHBand="1" w:evenHBand="0" w:firstRowFirstColumn="0" w:firstRowLastColumn="0" w:lastRowFirstColumn="0" w:lastRowLastColumn="0"/>
            </w:pPr>
            <w:r>
              <w:t>XMSC</w:t>
            </w:r>
          </w:p>
        </w:tc>
        <w:tc>
          <w:tcPr>
            <w:tcW w:w="4217" w:type="dxa"/>
          </w:tcPr>
          <w:p w14:paraId="6CA15B7A" w14:textId="77777777" w:rsidR="00BA4DE3" w:rsidRDefault="00BA4DE3" w:rsidP="00BA4DE3">
            <w:pPr>
              <w:spacing w:after="200" w:line="276" w:lineRule="auto"/>
              <w:cnfStyle w:val="000000100000" w:firstRow="0" w:lastRow="0" w:firstColumn="0" w:lastColumn="0" w:oddVBand="0" w:evenVBand="0" w:oddHBand="1" w:evenHBand="0" w:firstRowFirstColumn="0" w:firstRowLastColumn="0" w:lastRowFirstColumn="0" w:lastRowLastColumn="0"/>
            </w:pPr>
            <w:r>
              <w:t>Dokument oprettet.</w:t>
            </w:r>
          </w:p>
        </w:tc>
      </w:tr>
      <w:tr w:rsidR="00BA4DE3" w14:paraId="6DE82AE2" w14:textId="77777777" w:rsidTr="00BA4DE3">
        <w:tc>
          <w:tcPr>
            <w:cnfStyle w:val="001000000000" w:firstRow="0" w:lastRow="0" w:firstColumn="1" w:lastColumn="0" w:oddVBand="0" w:evenVBand="0" w:oddHBand="0" w:evenHBand="0" w:firstRowFirstColumn="0" w:firstRowLastColumn="0" w:lastRowFirstColumn="0" w:lastRowLastColumn="0"/>
            <w:tcW w:w="1271" w:type="dxa"/>
          </w:tcPr>
          <w:p w14:paraId="32140209" w14:textId="77777777" w:rsidR="00BA4DE3" w:rsidRPr="00B51A06" w:rsidRDefault="005569C6" w:rsidP="00BA4DE3">
            <w:pPr>
              <w:spacing w:after="200" w:line="276" w:lineRule="auto"/>
              <w:rPr>
                <w:b w:val="0"/>
              </w:rPr>
            </w:pPr>
            <w:r w:rsidRPr="00B51A06">
              <w:rPr>
                <w:b w:val="0"/>
              </w:rPr>
              <w:t>27-03-2018</w:t>
            </w:r>
          </w:p>
        </w:tc>
        <w:tc>
          <w:tcPr>
            <w:tcW w:w="851" w:type="dxa"/>
          </w:tcPr>
          <w:p w14:paraId="556128CB" w14:textId="77777777" w:rsidR="00BA4DE3" w:rsidRDefault="005569C6" w:rsidP="00BA4DE3">
            <w:pPr>
              <w:spacing w:after="200" w:line="276" w:lineRule="auto"/>
              <w:cnfStyle w:val="000000000000" w:firstRow="0" w:lastRow="0" w:firstColumn="0" w:lastColumn="0" w:oddVBand="0" w:evenVBand="0" w:oddHBand="0" w:evenHBand="0" w:firstRowFirstColumn="0" w:firstRowLastColumn="0" w:lastRowFirstColumn="0" w:lastRowLastColumn="0"/>
            </w:pPr>
            <w:r>
              <w:t>0.2</w:t>
            </w:r>
          </w:p>
        </w:tc>
        <w:tc>
          <w:tcPr>
            <w:tcW w:w="1417" w:type="dxa"/>
          </w:tcPr>
          <w:p w14:paraId="2CF64CE1" w14:textId="77777777" w:rsidR="00BA4DE3" w:rsidRDefault="005569C6" w:rsidP="00BA4DE3">
            <w:pPr>
              <w:spacing w:after="200" w:line="276" w:lineRule="auto"/>
              <w:cnfStyle w:val="000000000000" w:firstRow="0" w:lastRow="0" w:firstColumn="0" w:lastColumn="0" w:oddVBand="0" w:evenVBand="0" w:oddHBand="0" w:evenHBand="0" w:firstRowFirstColumn="0" w:firstRowLastColumn="0" w:lastRowFirstColumn="0" w:lastRowLastColumn="0"/>
            </w:pPr>
            <w:r>
              <w:t>XMSC</w:t>
            </w:r>
          </w:p>
        </w:tc>
        <w:tc>
          <w:tcPr>
            <w:tcW w:w="4217" w:type="dxa"/>
          </w:tcPr>
          <w:p w14:paraId="43DAC6FC" w14:textId="77777777" w:rsidR="00BA4DE3" w:rsidRDefault="009730AB" w:rsidP="00BA4DE3">
            <w:pPr>
              <w:spacing w:after="200" w:line="276" w:lineRule="auto"/>
              <w:cnfStyle w:val="000000000000" w:firstRow="0" w:lastRow="0" w:firstColumn="0" w:lastColumn="0" w:oddVBand="0" w:evenVBand="0" w:oddHBand="0" w:evenHBand="0" w:firstRowFirstColumn="0" w:firstRowLastColumn="0" w:lastRowFirstColumn="0" w:lastRowLastColumn="0"/>
            </w:pPr>
            <w:r>
              <w:t>Dokument tilpasset erfaringer fra første testgennemkørsel: testcases overlapper ikke længere, således at der nu kun skal trækkes en baselinerapport og en endelig rapport til godkendelse. Kommentarer er behandlet, og afsnit vedr. forberedelse tilføjet.</w:t>
            </w:r>
          </w:p>
        </w:tc>
      </w:tr>
      <w:tr w:rsidR="00BA4DE3" w14:paraId="7A5334A5" w14:textId="77777777" w:rsidTr="00BA4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4B2E028" w14:textId="5367FB9F" w:rsidR="00BA4DE3" w:rsidRPr="00B51A06" w:rsidRDefault="00B51A06" w:rsidP="00BA4DE3">
            <w:pPr>
              <w:spacing w:after="200" w:line="276" w:lineRule="auto"/>
              <w:rPr>
                <w:b w:val="0"/>
              </w:rPr>
            </w:pPr>
            <w:r w:rsidRPr="00B51A06">
              <w:rPr>
                <w:b w:val="0"/>
              </w:rPr>
              <w:t>11-04-2018</w:t>
            </w:r>
          </w:p>
        </w:tc>
        <w:tc>
          <w:tcPr>
            <w:tcW w:w="851" w:type="dxa"/>
          </w:tcPr>
          <w:p w14:paraId="620B4CF3" w14:textId="2F960247" w:rsidR="00BA4DE3" w:rsidRDefault="00B51A06" w:rsidP="00BA4DE3">
            <w:pPr>
              <w:spacing w:after="200" w:line="276" w:lineRule="auto"/>
              <w:cnfStyle w:val="000000100000" w:firstRow="0" w:lastRow="0" w:firstColumn="0" w:lastColumn="0" w:oddVBand="0" w:evenVBand="0" w:oddHBand="1" w:evenHBand="0" w:firstRowFirstColumn="0" w:firstRowLastColumn="0" w:lastRowFirstColumn="0" w:lastRowLastColumn="0"/>
            </w:pPr>
            <w:r>
              <w:t>1.0</w:t>
            </w:r>
          </w:p>
        </w:tc>
        <w:tc>
          <w:tcPr>
            <w:tcW w:w="1417" w:type="dxa"/>
          </w:tcPr>
          <w:p w14:paraId="47333BA6" w14:textId="5A79D25F" w:rsidR="00BA4DE3" w:rsidRDefault="00B51A06" w:rsidP="00BA4DE3">
            <w:pPr>
              <w:spacing w:after="200" w:line="276" w:lineRule="auto"/>
              <w:cnfStyle w:val="000000100000" w:firstRow="0" w:lastRow="0" w:firstColumn="0" w:lastColumn="0" w:oddVBand="0" w:evenVBand="0" w:oddHBand="1" w:evenHBand="0" w:firstRowFirstColumn="0" w:firstRowLastColumn="0" w:lastRowFirstColumn="0" w:lastRowLastColumn="0"/>
            </w:pPr>
            <w:r>
              <w:t>XMSC</w:t>
            </w:r>
          </w:p>
        </w:tc>
        <w:tc>
          <w:tcPr>
            <w:tcW w:w="4217" w:type="dxa"/>
          </w:tcPr>
          <w:p w14:paraId="286BBF03" w14:textId="24953B08" w:rsidR="00BA4DE3" w:rsidRDefault="00C53EDE" w:rsidP="00BA4DE3">
            <w:pPr>
              <w:spacing w:after="200" w:line="276" w:lineRule="auto"/>
              <w:cnfStyle w:val="000000100000" w:firstRow="0" w:lastRow="0" w:firstColumn="0" w:lastColumn="0" w:oddVBand="0" w:evenVBand="0" w:oddHBand="1" w:evenHBand="0" w:firstRowFirstColumn="0" w:firstRowLastColumn="0" w:lastRowFirstColumn="0" w:lastRowLastColumn="0"/>
            </w:pPr>
            <w:r>
              <w:t>Kommentarer fra intern høring indarbejdet i dokumentet. Dokumentet er gennemgået for at sikre ensartet ordlyd.</w:t>
            </w:r>
          </w:p>
        </w:tc>
      </w:tr>
      <w:tr w:rsidR="00BA4DE3" w14:paraId="5678F9A4" w14:textId="77777777" w:rsidTr="00BA4DE3">
        <w:tc>
          <w:tcPr>
            <w:cnfStyle w:val="001000000000" w:firstRow="0" w:lastRow="0" w:firstColumn="1" w:lastColumn="0" w:oddVBand="0" w:evenVBand="0" w:oddHBand="0" w:evenHBand="0" w:firstRowFirstColumn="0" w:firstRowLastColumn="0" w:lastRowFirstColumn="0" w:lastRowLastColumn="0"/>
            <w:tcW w:w="1271" w:type="dxa"/>
          </w:tcPr>
          <w:p w14:paraId="643A2BEF" w14:textId="77777777" w:rsidR="00BA4DE3" w:rsidRDefault="00BA4DE3" w:rsidP="00BA4DE3">
            <w:pPr>
              <w:spacing w:after="200" w:line="276" w:lineRule="auto"/>
            </w:pPr>
          </w:p>
        </w:tc>
        <w:tc>
          <w:tcPr>
            <w:tcW w:w="851" w:type="dxa"/>
          </w:tcPr>
          <w:p w14:paraId="749FCFBC" w14:textId="77777777" w:rsidR="00BA4DE3" w:rsidRDefault="00BA4DE3" w:rsidP="00BA4DE3">
            <w:pPr>
              <w:spacing w:after="200" w:line="276" w:lineRule="auto"/>
              <w:cnfStyle w:val="000000000000" w:firstRow="0" w:lastRow="0" w:firstColumn="0" w:lastColumn="0" w:oddVBand="0" w:evenVBand="0" w:oddHBand="0" w:evenHBand="0" w:firstRowFirstColumn="0" w:firstRowLastColumn="0" w:lastRowFirstColumn="0" w:lastRowLastColumn="0"/>
            </w:pPr>
          </w:p>
        </w:tc>
        <w:tc>
          <w:tcPr>
            <w:tcW w:w="1417" w:type="dxa"/>
          </w:tcPr>
          <w:p w14:paraId="1BC335C5" w14:textId="77777777" w:rsidR="00BA4DE3" w:rsidRDefault="00BA4DE3" w:rsidP="00BA4DE3">
            <w:pPr>
              <w:spacing w:after="200" w:line="276" w:lineRule="auto"/>
              <w:cnfStyle w:val="000000000000" w:firstRow="0" w:lastRow="0" w:firstColumn="0" w:lastColumn="0" w:oddVBand="0" w:evenVBand="0" w:oddHBand="0" w:evenHBand="0" w:firstRowFirstColumn="0" w:firstRowLastColumn="0" w:lastRowFirstColumn="0" w:lastRowLastColumn="0"/>
            </w:pPr>
          </w:p>
        </w:tc>
        <w:tc>
          <w:tcPr>
            <w:tcW w:w="4217" w:type="dxa"/>
          </w:tcPr>
          <w:p w14:paraId="08A1C438" w14:textId="77777777" w:rsidR="00BA4DE3" w:rsidRDefault="00BA4DE3" w:rsidP="00BA4DE3">
            <w:pPr>
              <w:spacing w:after="200" w:line="276" w:lineRule="auto"/>
              <w:cnfStyle w:val="000000000000" w:firstRow="0" w:lastRow="0" w:firstColumn="0" w:lastColumn="0" w:oddVBand="0" w:evenVBand="0" w:oddHBand="0" w:evenHBand="0" w:firstRowFirstColumn="0" w:firstRowLastColumn="0" w:lastRowFirstColumn="0" w:lastRowLastColumn="0"/>
            </w:pPr>
          </w:p>
        </w:tc>
      </w:tr>
      <w:tr w:rsidR="00BA4DE3" w14:paraId="0EA879AE" w14:textId="77777777" w:rsidTr="00BA4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C60B7CB" w14:textId="77777777" w:rsidR="00BA4DE3" w:rsidRDefault="00BA4DE3" w:rsidP="00BA4DE3">
            <w:pPr>
              <w:spacing w:after="200" w:line="276" w:lineRule="auto"/>
            </w:pPr>
          </w:p>
        </w:tc>
        <w:tc>
          <w:tcPr>
            <w:tcW w:w="851" w:type="dxa"/>
          </w:tcPr>
          <w:p w14:paraId="7A7861E8" w14:textId="77777777" w:rsidR="00BA4DE3" w:rsidRDefault="00BA4DE3" w:rsidP="00BA4DE3">
            <w:pPr>
              <w:spacing w:after="200" w:line="276" w:lineRule="auto"/>
              <w:cnfStyle w:val="000000100000" w:firstRow="0" w:lastRow="0" w:firstColumn="0" w:lastColumn="0" w:oddVBand="0" w:evenVBand="0" w:oddHBand="1" w:evenHBand="0" w:firstRowFirstColumn="0" w:firstRowLastColumn="0" w:lastRowFirstColumn="0" w:lastRowLastColumn="0"/>
            </w:pPr>
          </w:p>
        </w:tc>
        <w:tc>
          <w:tcPr>
            <w:tcW w:w="1417" w:type="dxa"/>
          </w:tcPr>
          <w:p w14:paraId="6A100F8B" w14:textId="77777777" w:rsidR="00BA4DE3" w:rsidRDefault="00BA4DE3" w:rsidP="00BA4DE3">
            <w:pPr>
              <w:spacing w:after="200" w:line="276" w:lineRule="auto"/>
              <w:cnfStyle w:val="000000100000" w:firstRow="0" w:lastRow="0" w:firstColumn="0" w:lastColumn="0" w:oddVBand="0" w:evenVBand="0" w:oddHBand="1" w:evenHBand="0" w:firstRowFirstColumn="0" w:firstRowLastColumn="0" w:lastRowFirstColumn="0" w:lastRowLastColumn="0"/>
            </w:pPr>
          </w:p>
        </w:tc>
        <w:tc>
          <w:tcPr>
            <w:tcW w:w="4217" w:type="dxa"/>
          </w:tcPr>
          <w:p w14:paraId="216BE207" w14:textId="77777777" w:rsidR="00BA4DE3" w:rsidRDefault="00BA4DE3" w:rsidP="00BA4DE3">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BA4DE3" w14:paraId="6B3676B5" w14:textId="77777777" w:rsidTr="00BA4DE3">
        <w:tc>
          <w:tcPr>
            <w:cnfStyle w:val="001000000000" w:firstRow="0" w:lastRow="0" w:firstColumn="1" w:lastColumn="0" w:oddVBand="0" w:evenVBand="0" w:oddHBand="0" w:evenHBand="0" w:firstRowFirstColumn="0" w:firstRowLastColumn="0" w:lastRowFirstColumn="0" w:lastRowLastColumn="0"/>
            <w:tcW w:w="1271" w:type="dxa"/>
          </w:tcPr>
          <w:p w14:paraId="383729D4" w14:textId="77777777" w:rsidR="00BA4DE3" w:rsidRDefault="00BA4DE3" w:rsidP="00BA4DE3">
            <w:pPr>
              <w:spacing w:after="200" w:line="276" w:lineRule="auto"/>
            </w:pPr>
          </w:p>
        </w:tc>
        <w:tc>
          <w:tcPr>
            <w:tcW w:w="851" w:type="dxa"/>
          </w:tcPr>
          <w:p w14:paraId="6E6A7D60" w14:textId="77777777" w:rsidR="00BA4DE3" w:rsidRDefault="00BA4DE3" w:rsidP="00BA4DE3">
            <w:pPr>
              <w:spacing w:after="200" w:line="276" w:lineRule="auto"/>
              <w:cnfStyle w:val="000000000000" w:firstRow="0" w:lastRow="0" w:firstColumn="0" w:lastColumn="0" w:oddVBand="0" w:evenVBand="0" w:oddHBand="0" w:evenHBand="0" w:firstRowFirstColumn="0" w:firstRowLastColumn="0" w:lastRowFirstColumn="0" w:lastRowLastColumn="0"/>
            </w:pPr>
          </w:p>
        </w:tc>
        <w:tc>
          <w:tcPr>
            <w:tcW w:w="1417" w:type="dxa"/>
          </w:tcPr>
          <w:p w14:paraId="7E28841D" w14:textId="77777777" w:rsidR="00BA4DE3" w:rsidRDefault="00BA4DE3" w:rsidP="00BA4DE3">
            <w:pPr>
              <w:spacing w:after="200" w:line="276" w:lineRule="auto"/>
              <w:cnfStyle w:val="000000000000" w:firstRow="0" w:lastRow="0" w:firstColumn="0" w:lastColumn="0" w:oddVBand="0" w:evenVBand="0" w:oddHBand="0" w:evenHBand="0" w:firstRowFirstColumn="0" w:firstRowLastColumn="0" w:lastRowFirstColumn="0" w:lastRowLastColumn="0"/>
            </w:pPr>
          </w:p>
        </w:tc>
        <w:tc>
          <w:tcPr>
            <w:tcW w:w="4217" w:type="dxa"/>
          </w:tcPr>
          <w:p w14:paraId="675A20A0" w14:textId="77777777" w:rsidR="00BA4DE3" w:rsidRDefault="00BA4DE3" w:rsidP="00BA4DE3">
            <w:pPr>
              <w:spacing w:after="200" w:line="276" w:lineRule="auto"/>
              <w:cnfStyle w:val="000000000000" w:firstRow="0" w:lastRow="0" w:firstColumn="0" w:lastColumn="0" w:oddVBand="0" w:evenVBand="0" w:oddHBand="0" w:evenHBand="0" w:firstRowFirstColumn="0" w:firstRowLastColumn="0" w:lastRowFirstColumn="0" w:lastRowLastColumn="0"/>
            </w:pPr>
          </w:p>
        </w:tc>
      </w:tr>
      <w:tr w:rsidR="00BA4DE3" w14:paraId="471EBAA9" w14:textId="77777777" w:rsidTr="00BA4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CA00813" w14:textId="77777777" w:rsidR="00BA4DE3" w:rsidRDefault="00BA4DE3" w:rsidP="00BA4DE3">
            <w:pPr>
              <w:spacing w:after="200" w:line="276" w:lineRule="auto"/>
            </w:pPr>
          </w:p>
        </w:tc>
        <w:tc>
          <w:tcPr>
            <w:tcW w:w="851" w:type="dxa"/>
          </w:tcPr>
          <w:p w14:paraId="5C5867AB" w14:textId="77777777" w:rsidR="00BA4DE3" w:rsidRDefault="00BA4DE3" w:rsidP="00BA4DE3">
            <w:pPr>
              <w:spacing w:after="200" w:line="276" w:lineRule="auto"/>
              <w:cnfStyle w:val="000000100000" w:firstRow="0" w:lastRow="0" w:firstColumn="0" w:lastColumn="0" w:oddVBand="0" w:evenVBand="0" w:oddHBand="1" w:evenHBand="0" w:firstRowFirstColumn="0" w:firstRowLastColumn="0" w:lastRowFirstColumn="0" w:lastRowLastColumn="0"/>
            </w:pPr>
          </w:p>
        </w:tc>
        <w:tc>
          <w:tcPr>
            <w:tcW w:w="1417" w:type="dxa"/>
          </w:tcPr>
          <w:p w14:paraId="339507E1" w14:textId="77777777" w:rsidR="00BA4DE3" w:rsidRDefault="00BA4DE3" w:rsidP="00BA4DE3">
            <w:pPr>
              <w:spacing w:after="200" w:line="276" w:lineRule="auto"/>
              <w:cnfStyle w:val="000000100000" w:firstRow="0" w:lastRow="0" w:firstColumn="0" w:lastColumn="0" w:oddVBand="0" w:evenVBand="0" w:oddHBand="1" w:evenHBand="0" w:firstRowFirstColumn="0" w:firstRowLastColumn="0" w:lastRowFirstColumn="0" w:lastRowLastColumn="0"/>
            </w:pPr>
          </w:p>
        </w:tc>
        <w:tc>
          <w:tcPr>
            <w:tcW w:w="4217" w:type="dxa"/>
          </w:tcPr>
          <w:p w14:paraId="1763EB51" w14:textId="77777777" w:rsidR="00BA4DE3" w:rsidRDefault="00BA4DE3" w:rsidP="00BA4DE3">
            <w:pPr>
              <w:spacing w:after="200" w:line="276" w:lineRule="auto"/>
              <w:cnfStyle w:val="000000100000" w:firstRow="0" w:lastRow="0" w:firstColumn="0" w:lastColumn="0" w:oddVBand="0" w:evenVBand="0" w:oddHBand="1" w:evenHBand="0" w:firstRowFirstColumn="0" w:firstRowLastColumn="0" w:lastRowFirstColumn="0" w:lastRowLastColumn="0"/>
            </w:pPr>
          </w:p>
        </w:tc>
      </w:tr>
    </w:tbl>
    <w:p w14:paraId="75A8E077" w14:textId="77777777" w:rsidR="00546BCF" w:rsidRDefault="00BA4DE3" w:rsidP="00BA4DE3">
      <w:pPr>
        <w:pStyle w:val="Overskrift1"/>
      </w:pPr>
      <w:r>
        <w:t xml:space="preserve"> </w:t>
      </w:r>
      <w:bookmarkStart w:id="0" w:name="_Toc509930336"/>
      <w:r>
        <w:t>Ændringshistorik</w:t>
      </w:r>
      <w:bookmarkEnd w:id="0"/>
      <w:r w:rsidR="00546BCF">
        <w:br w:type="page"/>
      </w:r>
    </w:p>
    <w:p w14:paraId="52738A3E" w14:textId="77777777" w:rsidR="005569C6" w:rsidRDefault="00546BCF">
      <w:pPr>
        <w:pStyle w:val="Indholdsfortegnelse1"/>
        <w:rPr>
          <w:rFonts w:eastAsiaTheme="minorEastAsia"/>
          <w:noProof/>
          <w:sz w:val="24"/>
          <w:szCs w:val="24"/>
          <w:lang w:eastAsia="da-DK"/>
        </w:rPr>
      </w:pPr>
      <w:r>
        <w:lastRenderedPageBreak/>
        <w:fldChar w:fldCharType="begin"/>
      </w:r>
      <w:r>
        <w:instrText xml:space="preserve"> TOC \o "1-3" \h \z \u </w:instrText>
      </w:r>
      <w:r>
        <w:fldChar w:fldCharType="separate"/>
      </w:r>
      <w:bookmarkStart w:id="1" w:name="_GoBack"/>
      <w:r w:rsidR="00216C83">
        <w:fldChar w:fldCharType="begin"/>
      </w:r>
      <w:r w:rsidR="00216C83">
        <w:instrText xml:space="preserve"> HYPERLINK \l "_Toc509930336" </w:instrText>
      </w:r>
      <w:r w:rsidR="00216C83">
        <w:fldChar w:fldCharType="separate"/>
      </w:r>
      <w:r w:rsidR="005569C6" w:rsidRPr="000333D2">
        <w:rPr>
          <w:rStyle w:val="Hyperlink"/>
          <w:noProof/>
        </w:rPr>
        <w:t>1.</w:t>
      </w:r>
      <w:r w:rsidR="005569C6">
        <w:rPr>
          <w:rFonts w:eastAsiaTheme="minorEastAsia"/>
          <w:noProof/>
          <w:sz w:val="24"/>
          <w:szCs w:val="24"/>
          <w:lang w:eastAsia="da-DK"/>
        </w:rPr>
        <w:tab/>
      </w:r>
      <w:r w:rsidR="005569C6" w:rsidRPr="000333D2">
        <w:rPr>
          <w:rStyle w:val="Hyperlink"/>
          <w:noProof/>
        </w:rPr>
        <w:t>Ændringshistorik</w:t>
      </w:r>
      <w:r w:rsidR="005569C6">
        <w:rPr>
          <w:noProof/>
          <w:webHidden/>
        </w:rPr>
        <w:tab/>
      </w:r>
      <w:r w:rsidR="005569C6">
        <w:rPr>
          <w:noProof/>
          <w:webHidden/>
        </w:rPr>
        <w:fldChar w:fldCharType="begin"/>
      </w:r>
      <w:r w:rsidR="005569C6">
        <w:rPr>
          <w:noProof/>
          <w:webHidden/>
        </w:rPr>
        <w:instrText xml:space="preserve"> PAGEREF _Toc509930336 \h </w:instrText>
      </w:r>
      <w:r w:rsidR="005569C6">
        <w:rPr>
          <w:noProof/>
          <w:webHidden/>
        </w:rPr>
      </w:r>
      <w:r w:rsidR="005569C6">
        <w:rPr>
          <w:noProof/>
          <w:webHidden/>
        </w:rPr>
        <w:fldChar w:fldCharType="separate"/>
      </w:r>
      <w:r w:rsidR="005569C6">
        <w:rPr>
          <w:noProof/>
          <w:webHidden/>
        </w:rPr>
        <w:t>2</w:t>
      </w:r>
      <w:r w:rsidR="005569C6">
        <w:rPr>
          <w:noProof/>
          <w:webHidden/>
        </w:rPr>
        <w:fldChar w:fldCharType="end"/>
      </w:r>
      <w:r w:rsidR="00216C83">
        <w:rPr>
          <w:noProof/>
        </w:rPr>
        <w:fldChar w:fldCharType="end"/>
      </w:r>
    </w:p>
    <w:bookmarkEnd w:id="1"/>
    <w:p w14:paraId="6718F75D" w14:textId="77777777" w:rsidR="005569C6" w:rsidRDefault="00216C83">
      <w:pPr>
        <w:pStyle w:val="Indholdsfortegnelse1"/>
        <w:rPr>
          <w:rFonts w:eastAsiaTheme="minorEastAsia"/>
          <w:noProof/>
          <w:sz w:val="24"/>
          <w:szCs w:val="24"/>
          <w:lang w:eastAsia="da-DK"/>
        </w:rPr>
      </w:pPr>
      <w:r>
        <w:fldChar w:fldCharType="begin"/>
      </w:r>
      <w:r>
        <w:instrText xml:space="preserve"> HYPERLINK \l "_Toc509930337" </w:instrText>
      </w:r>
      <w:r>
        <w:fldChar w:fldCharType="separate"/>
      </w:r>
      <w:r w:rsidR="005569C6" w:rsidRPr="000333D2">
        <w:rPr>
          <w:rStyle w:val="Hyperlink"/>
          <w:noProof/>
        </w:rPr>
        <w:t>2.</w:t>
      </w:r>
      <w:r w:rsidR="005569C6">
        <w:rPr>
          <w:rFonts w:eastAsiaTheme="minorEastAsia"/>
          <w:noProof/>
          <w:sz w:val="24"/>
          <w:szCs w:val="24"/>
          <w:lang w:eastAsia="da-DK"/>
        </w:rPr>
        <w:tab/>
      </w:r>
      <w:r w:rsidR="005569C6" w:rsidRPr="000333D2">
        <w:rPr>
          <w:rStyle w:val="Hyperlink"/>
          <w:noProof/>
        </w:rPr>
        <w:t>Indledning</w:t>
      </w:r>
      <w:r w:rsidR="005569C6">
        <w:rPr>
          <w:noProof/>
          <w:webHidden/>
        </w:rPr>
        <w:tab/>
      </w:r>
      <w:r w:rsidR="005569C6">
        <w:rPr>
          <w:noProof/>
          <w:webHidden/>
        </w:rPr>
        <w:fldChar w:fldCharType="begin"/>
      </w:r>
      <w:r w:rsidR="005569C6">
        <w:rPr>
          <w:noProof/>
          <w:webHidden/>
        </w:rPr>
        <w:instrText xml:space="preserve"> PAGEREF _Toc509930337 \h </w:instrText>
      </w:r>
      <w:r w:rsidR="005569C6">
        <w:rPr>
          <w:noProof/>
          <w:webHidden/>
        </w:rPr>
      </w:r>
      <w:r w:rsidR="005569C6">
        <w:rPr>
          <w:noProof/>
          <w:webHidden/>
        </w:rPr>
        <w:fldChar w:fldCharType="separate"/>
      </w:r>
      <w:r w:rsidR="005569C6">
        <w:rPr>
          <w:noProof/>
          <w:webHidden/>
        </w:rPr>
        <w:t>4</w:t>
      </w:r>
      <w:r w:rsidR="005569C6">
        <w:rPr>
          <w:noProof/>
          <w:webHidden/>
        </w:rPr>
        <w:fldChar w:fldCharType="end"/>
      </w:r>
      <w:r>
        <w:rPr>
          <w:noProof/>
        </w:rPr>
        <w:fldChar w:fldCharType="end"/>
      </w:r>
    </w:p>
    <w:p w14:paraId="0D13D77E" w14:textId="77777777" w:rsidR="005569C6" w:rsidRDefault="00216C83">
      <w:pPr>
        <w:pStyle w:val="Indholdsfortegnelse1"/>
        <w:rPr>
          <w:rFonts w:eastAsiaTheme="minorEastAsia"/>
          <w:noProof/>
          <w:sz w:val="24"/>
          <w:szCs w:val="24"/>
          <w:lang w:eastAsia="da-DK"/>
        </w:rPr>
      </w:pPr>
      <w:hyperlink w:anchor="_Toc509930338" w:history="1">
        <w:r w:rsidR="005569C6" w:rsidRPr="000333D2">
          <w:rPr>
            <w:rStyle w:val="Hyperlink"/>
            <w:noProof/>
          </w:rPr>
          <w:t>3.</w:t>
        </w:r>
        <w:r w:rsidR="005569C6">
          <w:rPr>
            <w:rFonts w:eastAsiaTheme="minorEastAsia"/>
            <w:noProof/>
            <w:sz w:val="24"/>
            <w:szCs w:val="24"/>
            <w:lang w:eastAsia="da-DK"/>
          </w:rPr>
          <w:tab/>
        </w:r>
        <w:r w:rsidR="005569C6" w:rsidRPr="000333D2">
          <w:rPr>
            <w:rStyle w:val="Hyperlink"/>
            <w:noProof/>
          </w:rPr>
          <w:t>Generelt om testdata</w:t>
        </w:r>
        <w:r w:rsidR="005569C6">
          <w:rPr>
            <w:noProof/>
            <w:webHidden/>
          </w:rPr>
          <w:tab/>
        </w:r>
        <w:r w:rsidR="005569C6">
          <w:rPr>
            <w:noProof/>
            <w:webHidden/>
          </w:rPr>
          <w:fldChar w:fldCharType="begin"/>
        </w:r>
        <w:r w:rsidR="005569C6">
          <w:rPr>
            <w:noProof/>
            <w:webHidden/>
          </w:rPr>
          <w:instrText xml:space="preserve"> PAGEREF _Toc509930338 \h </w:instrText>
        </w:r>
        <w:r w:rsidR="005569C6">
          <w:rPr>
            <w:noProof/>
            <w:webHidden/>
          </w:rPr>
        </w:r>
        <w:r w:rsidR="005569C6">
          <w:rPr>
            <w:noProof/>
            <w:webHidden/>
          </w:rPr>
          <w:fldChar w:fldCharType="separate"/>
        </w:r>
        <w:r w:rsidR="005569C6">
          <w:rPr>
            <w:noProof/>
            <w:webHidden/>
          </w:rPr>
          <w:t>5</w:t>
        </w:r>
        <w:r w:rsidR="005569C6">
          <w:rPr>
            <w:noProof/>
            <w:webHidden/>
          </w:rPr>
          <w:fldChar w:fldCharType="end"/>
        </w:r>
      </w:hyperlink>
    </w:p>
    <w:p w14:paraId="253D5FF1" w14:textId="77777777" w:rsidR="005569C6" w:rsidRDefault="00216C83">
      <w:pPr>
        <w:pStyle w:val="Indholdsfortegnelse1"/>
        <w:rPr>
          <w:rFonts w:eastAsiaTheme="minorEastAsia"/>
          <w:noProof/>
          <w:sz w:val="24"/>
          <w:szCs w:val="24"/>
          <w:lang w:eastAsia="da-DK"/>
        </w:rPr>
      </w:pPr>
      <w:hyperlink w:anchor="_Toc509930339" w:history="1">
        <w:r w:rsidR="005569C6" w:rsidRPr="000333D2">
          <w:rPr>
            <w:rStyle w:val="Hyperlink"/>
            <w:noProof/>
          </w:rPr>
          <w:t>4.</w:t>
        </w:r>
        <w:r w:rsidR="005569C6">
          <w:rPr>
            <w:rFonts w:eastAsiaTheme="minorEastAsia"/>
            <w:noProof/>
            <w:sz w:val="24"/>
            <w:szCs w:val="24"/>
            <w:lang w:eastAsia="da-DK"/>
          </w:rPr>
          <w:tab/>
        </w:r>
        <w:r w:rsidR="005569C6" w:rsidRPr="000333D2">
          <w:rPr>
            <w:rStyle w:val="Hyperlink"/>
            <w:noProof/>
          </w:rPr>
          <w:t>Compliancetest</w:t>
        </w:r>
        <w:r w:rsidR="005569C6">
          <w:rPr>
            <w:noProof/>
            <w:webHidden/>
          </w:rPr>
          <w:tab/>
        </w:r>
        <w:r w:rsidR="005569C6">
          <w:rPr>
            <w:noProof/>
            <w:webHidden/>
          </w:rPr>
          <w:fldChar w:fldCharType="begin"/>
        </w:r>
        <w:r w:rsidR="005569C6">
          <w:rPr>
            <w:noProof/>
            <w:webHidden/>
          </w:rPr>
          <w:instrText xml:space="preserve"> PAGEREF _Toc509930339 \h </w:instrText>
        </w:r>
        <w:r w:rsidR="005569C6">
          <w:rPr>
            <w:noProof/>
            <w:webHidden/>
          </w:rPr>
        </w:r>
        <w:r w:rsidR="005569C6">
          <w:rPr>
            <w:noProof/>
            <w:webHidden/>
          </w:rPr>
          <w:fldChar w:fldCharType="separate"/>
        </w:r>
        <w:r w:rsidR="005569C6">
          <w:rPr>
            <w:noProof/>
            <w:webHidden/>
          </w:rPr>
          <w:t>6</w:t>
        </w:r>
        <w:r w:rsidR="005569C6">
          <w:rPr>
            <w:noProof/>
            <w:webHidden/>
          </w:rPr>
          <w:fldChar w:fldCharType="end"/>
        </w:r>
      </w:hyperlink>
    </w:p>
    <w:p w14:paraId="1EDC1C9E" w14:textId="77777777" w:rsidR="005569C6" w:rsidRDefault="00216C83">
      <w:pPr>
        <w:pStyle w:val="Indholdsfortegnelse2"/>
        <w:tabs>
          <w:tab w:val="left" w:pos="800"/>
          <w:tab w:val="right" w:leader="dot" w:pos="7756"/>
        </w:tabs>
        <w:rPr>
          <w:rFonts w:eastAsiaTheme="minorEastAsia"/>
          <w:noProof/>
          <w:sz w:val="24"/>
          <w:szCs w:val="24"/>
          <w:lang w:eastAsia="da-DK"/>
        </w:rPr>
      </w:pPr>
      <w:hyperlink w:anchor="_Toc509930340" w:history="1">
        <w:r w:rsidR="005569C6" w:rsidRPr="000333D2">
          <w:rPr>
            <w:rStyle w:val="Hyperlink"/>
            <w:noProof/>
          </w:rPr>
          <w:t>4.1</w:t>
        </w:r>
        <w:r w:rsidR="005569C6">
          <w:rPr>
            <w:rFonts w:eastAsiaTheme="minorEastAsia"/>
            <w:noProof/>
            <w:sz w:val="24"/>
            <w:szCs w:val="24"/>
            <w:lang w:eastAsia="da-DK"/>
          </w:rPr>
          <w:tab/>
        </w:r>
        <w:r w:rsidR="005569C6" w:rsidRPr="000333D2">
          <w:rPr>
            <w:rStyle w:val="Hyperlink"/>
            <w:noProof/>
          </w:rPr>
          <w:t>Forberedelse</w:t>
        </w:r>
        <w:r w:rsidR="005569C6">
          <w:rPr>
            <w:noProof/>
            <w:webHidden/>
          </w:rPr>
          <w:tab/>
        </w:r>
        <w:r w:rsidR="005569C6">
          <w:rPr>
            <w:noProof/>
            <w:webHidden/>
          </w:rPr>
          <w:fldChar w:fldCharType="begin"/>
        </w:r>
        <w:r w:rsidR="005569C6">
          <w:rPr>
            <w:noProof/>
            <w:webHidden/>
          </w:rPr>
          <w:instrText xml:space="preserve"> PAGEREF _Toc509930340 \h </w:instrText>
        </w:r>
        <w:r w:rsidR="005569C6">
          <w:rPr>
            <w:noProof/>
            <w:webHidden/>
          </w:rPr>
        </w:r>
        <w:r w:rsidR="005569C6">
          <w:rPr>
            <w:noProof/>
            <w:webHidden/>
          </w:rPr>
          <w:fldChar w:fldCharType="separate"/>
        </w:r>
        <w:r w:rsidR="005569C6">
          <w:rPr>
            <w:noProof/>
            <w:webHidden/>
          </w:rPr>
          <w:t>6</w:t>
        </w:r>
        <w:r w:rsidR="005569C6">
          <w:rPr>
            <w:noProof/>
            <w:webHidden/>
          </w:rPr>
          <w:fldChar w:fldCharType="end"/>
        </w:r>
      </w:hyperlink>
    </w:p>
    <w:p w14:paraId="2C9DF302" w14:textId="77777777" w:rsidR="005569C6" w:rsidRDefault="00216C83">
      <w:pPr>
        <w:pStyle w:val="Indholdsfortegnelse3"/>
        <w:tabs>
          <w:tab w:val="left" w:pos="1200"/>
          <w:tab w:val="right" w:leader="dot" w:pos="7756"/>
        </w:tabs>
        <w:rPr>
          <w:rFonts w:eastAsiaTheme="minorEastAsia"/>
          <w:noProof/>
          <w:sz w:val="24"/>
          <w:szCs w:val="24"/>
          <w:lang w:eastAsia="da-DK"/>
        </w:rPr>
      </w:pPr>
      <w:hyperlink w:anchor="_Toc509930341" w:history="1">
        <w:r w:rsidR="005569C6" w:rsidRPr="000333D2">
          <w:rPr>
            <w:rStyle w:val="Hyperlink"/>
            <w:noProof/>
          </w:rPr>
          <w:t>4.1.1</w:t>
        </w:r>
        <w:r w:rsidR="005569C6">
          <w:rPr>
            <w:rFonts w:eastAsiaTheme="minorEastAsia"/>
            <w:noProof/>
            <w:sz w:val="24"/>
            <w:szCs w:val="24"/>
            <w:lang w:eastAsia="da-DK"/>
          </w:rPr>
          <w:tab/>
        </w:r>
        <w:r w:rsidR="005569C6" w:rsidRPr="000333D2">
          <w:rPr>
            <w:rStyle w:val="Hyperlink"/>
            <w:noProof/>
          </w:rPr>
          <w:t>Serviceaftale og roller</w:t>
        </w:r>
        <w:r w:rsidR="005569C6">
          <w:rPr>
            <w:noProof/>
            <w:webHidden/>
          </w:rPr>
          <w:tab/>
        </w:r>
        <w:r w:rsidR="005569C6">
          <w:rPr>
            <w:noProof/>
            <w:webHidden/>
          </w:rPr>
          <w:fldChar w:fldCharType="begin"/>
        </w:r>
        <w:r w:rsidR="005569C6">
          <w:rPr>
            <w:noProof/>
            <w:webHidden/>
          </w:rPr>
          <w:instrText xml:space="preserve"> PAGEREF _Toc509930341 \h </w:instrText>
        </w:r>
        <w:r w:rsidR="005569C6">
          <w:rPr>
            <w:noProof/>
            <w:webHidden/>
          </w:rPr>
        </w:r>
        <w:r w:rsidR="005569C6">
          <w:rPr>
            <w:noProof/>
            <w:webHidden/>
          </w:rPr>
          <w:fldChar w:fldCharType="separate"/>
        </w:r>
        <w:r w:rsidR="005569C6">
          <w:rPr>
            <w:noProof/>
            <w:webHidden/>
          </w:rPr>
          <w:t>6</w:t>
        </w:r>
        <w:r w:rsidR="005569C6">
          <w:rPr>
            <w:noProof/>
            <w:webHidden/>
          </w:rPr>
          <w:fldChar w:fldCharType="end"/>
        </w:r>
      </w:hyperlink>
    </w:p>
    <w:p w14:paraId="6C8FF772" w14:textId="77777777" w:rsidR="005569C6" w:rsidRDefault="00216C83">
      <w:pPr>
        <w:pStyle w:val="Indholdsfortegnelse3"/>
        <w:tabs>
          <w:tab w:val="left" w:pos="1200"/>
          <w:tab w:val="right" w:leader="dot" w:pos="7756"/>
        </w:tabs>
        <w:rPr>
          <w:rFonts w:eastAsiaTheme="minorEastAsia"/>
          <w:noProof/>
          <w:sz w:val="24"/>
          <w:szCs w:val="24"/>
          <w:lang w:eastAsia="da-DK"/>
        </w:rPr>
      </w:pPr>
      <w:hyperlink w:anchor="_Toc509930342" w:history="1">
        <w:r w:rsidR="005569C6" w:rsidRPr="000333D2">
          <w:rPr>
            <w:rStyle w:val="Hyperlink"/>
            <w:noProof/>
          </w:rPr>
          <w:t>4.1.2</w:t>
        </w:r>
        <w:r w:rsidR="005569C6">
          <w:rPr>
            <w:rFonts w:eastAsiaTheme="minorEastAsia"/>
            <w:noProof/>
            <w:sz w:val="24"/>
            <w:szCs w:val="24"/>
            <w:lang w:eastAsia="da-DK"/>
          </w:rPr>
          <w:tab/>
        </w:r>
        <w:r w:rsidR="005569C6" w:rsidRPr="000333D2">
          <w:rPr>
            <w:rStyle w:val="Hyperlink"/>
            <w:noProof/>
          </w:rPr>
          <w:t>Etablering af teknisk integration</w:t>
        </w:r>
        <w:r w:rsidR="005569C6">
          <w:rPr>
            <w:noProof/>
            <w:webHidden/>
          </w:rPr>
          <w:tab/>
        </w:r>
        <w:r w:rsidR="005569C6">
          <w:rPr>
            <w:noProof/>
            <w:webHidden/>
          </w:rPr>
          <w:fldChar w:fldCharType="begin"/>
        </w:r>
        <w:r w:rsidR="005569C6">
          <w:rPr>
            <w:noProof/>
            <w:webHidden/>
          </w:rPr>
          <w:instrText xml:space="preserve"> PAGEREF _Toc509930342 \h </w:instrText>
        </w:r>
        <w:r w:rsidR="005569C6">
          <w:rPr>
            <w:noProof/>
            <w:webHidden/>
          </w:rPr>
        </w:r>
        <w:r w:rsidR="005569C6">
          <w:rPr>
            <w:noProof/>
            <w:webHidden/>
          </w:rPr>
          <w:fldChar w:fldCharType="separate"/>
        </w:r>
        <w:r w:rsidR="005569C6">
          <w:rPr>
            <w:noProof/>
            <w:webHidden/>
          </w:rPr>
          <w:t>7</w:t>
        </w:r>
        <w:r w:rsidR="005569C6">
          <w:rPr>
            <w:noProof/>
            <w:webHidden/>
          </w:rPr>
          <w:fldChar w:fldCharType="end"/>
        </w:r>
      </w:hyperlink>
    </w:p>
    <w:p w14:paraId="25D3405D" w14:textId="77777777" w:rsidR="005569C6" w:rsidRDefault="00216C83">
      <w:pPr>
        <w:pStyle w:val="Indholdsfortegnelse3"/>
        <w:tabs>
          <w:tab w:val="left" w:pos="1200"/>
          <w:tab w:val="right" w:leader="dot" w:pos="7756"/>
        </w:tabs>
        <w:rPr>
          <w:rFonts w:eastAsiaTheme="minorEastAsia"/>
          <w:noProof/>
          <w:sz w:val="24"/>
          <w:szCs w:val="24"/>
          <w:lang w:eastAsia="da-DK"/>
        </w:rPr>
      </w:pPr>
      <w:hyperlink w:anchor="_Toc509930343" w:history="1">
        <w:r w:rsidR="005569C6" w:rsidRPr="000333D2">
          <w:rPr>
            <w:rStyle w:val="Hyperlink"/>
            <w:noProof/>
          </w:rPr>
          <w:t>4.1.3</w:t>
        </w:r>
        <w:r w:rsidR="005569C6">
          <w:rPr>
            <w:rFonts w:eastAsiaTheme="minorEastAsia"/>
            <w:noProof/>
            <w:sz w:val="24"/>
            <w:szCs w:val="24"/>
            <w:lang w:eastAsia="da-DK"/>
          </w:rPr>
          <w:tab/>
        </w:r>
        <w:r w:rsidR="005569C6" w:rsidRPr="000333D2">
          <w:rPr>
            <w:rStyle w:val="Hyperlink"/>
            <w:noProof/>
          </w:rPr>
          <w:t>Testdata og testværktøj</w:t>
        </w:r>
        <w:r w:rsidR="005569C6">
          <w:rPr>
            <w:noProof/>
            <w:webHidden/>
          </w:rPr>
          <w:tab/>
        </w:r>
        <w:r w:rsidR="005569C6">
          <w:rPr>
            <w:noProof/>
            <w:webHidden/>
          </w:rPr>
          <w:fldChar w:fldCharType="begin"/>
        </w:r>
        <w:r w:rsidR="005569C6">
          <w:rPr>
            <w:noProof/>
            <w:webHidden/>
          </w:rPr>
          <w:instrText xml:space="preserve"> PAGEREF _Toc509930343 \h </w:instrText>
        </w:r>
        <w:r w:rsidR="005569C6">
          <w:rPr>
            <w:noProof/>
            <w:webHidden/>
          </w:rPr>
        </w:r>
        <w:r w:rsidR="005569C6">
          <w:rPr>
            <w:noProof/>
            <w:webHidden/>
          </w:rPr>
          <w:fldChar w:fldCharType="separate"/>
        </w:r>
        <w:r w:rsidR="005569C6">
          <w:rPr>
            <w:noProof/>
            <w:webHidden/>
          </w:rPr>
          <w:t>7</w:t>
        </w:r>
        <w:r w:rsidR="005569C6">
          <w:rPr>
            <w:noProof/>
            <w:webHidden/>
          </w:rPr>
          <w:fldChar w:fldCharType="end"/>
        </w:r>
      </w:hyperlink>
    </w:p>
    <w:p w14:paraId="057B3199" w14:textId="77777777" w:rsidR="005569C6" w:rsidRDefault="00216C83">
      <w:pPr>
        <w:pStyle w:val="Indholdsfortegnelse2"/>
        <w:tabs>
          <w:tab w:val="left" w:pos="800"/>
          <w:tab w:val="right" w:leader="dot" w:pos="7756"/>
        </w:tabs>
        <w:rPr>
          <w:rFonts w:eastAsiaTheme="minorEastAsia"/>
          <w:noProof/>
          <w:sz w:val="24"/>
          <w:szCs w:val="24"/>
          <w:lang w:eastAsia="da-DK"/>
        </w:rPr>
      </w:pPr>
      <w:hyperlink w:anchor="_Toc509930344" w:history="1">
        <w:r w:rsidR="005569C6" w:rsidRPr="000333D2">
          <w:rPr>
            <w:rStyle w:val="Hyperlink"/>
            <w:noProof/>
          </w:rPr>
          <w:t>4.2</w:t>
        </w:r>
        <w:r w:rsidR="005569C6">
          <w:rPr>
            <w:rFonts w:eastAsiaTheme="minorEastAsia"/>
            <w:noProof/>
            <w:sz w:val="24"/>
            <w:szCs w:val="24"/>
            <w:lang w:eastAsia="da-DK"/>
          </w:rPr>
          <w:tab/>
        </w:r>
        <w:r w:rsidR="005569C6" w:rsidRPr="000333D2">
          <w:rPr>
            <w:rStyle w:val="Hyperlink"/>
            <w:noProof/>
          </w:rPr>
          <w:t>Gennemførelse</w:t>
        </w:r>
        <w:r w:rsidR="005569C6">
          <w:rPr>
            <w:noProof/>
            <w:webHidden/>
          </w:rPr>
          <w:tab/>
        </w:r>
        <w:r w:rsidR="005569C6">
          <w:rPr>
            <w:noProof/>
            <w:webHidden/>
          </w:rPr>
          <w:fldChar w:fldCharType="begin"/>
        </w:r>
        <w:r w:rsidR="005569C6">
          <w:rPr>
            <w:noProof/>
            <w:webHidden/>
          </w:rPr>
          <w:instrText xml:space="preserve"> PAGEREF _Toc509930344 \h </w:instrText>
        </w:r>
        <w:r w:rsidR="005569C6">
          <w:rPr>
            <w:noProof/>
            <w:webHidden/>
          </w:rPr>
        </w:r>
        <w:r w:rsidR="005569C6">
          <w:rPr>
            <w:noProof/>
            <w:webHidden/>
          </w:rPr>
          <w:fldChar w:fldCharType="separate"/>
        </w:r>
        <w:r w:rsidR="005569C6">
          <w:rPr>
            <w:noProof/>
            <w:webHidden/>
          </w:rPr>
          <w:t>8</w:t>
        </w:r>
        <w:r w:rsidR="005569C6">
          <w:rPr>
            <w:noProof/>
            <w:webHidden/>
          </w:rPr>
          <w:fldChar w:fldCharType="end"/>
        </w:r>
      </w:hyperlink>
    </w:p>
    <w:p w14:paraId="772267C4" w14:textId="77777777" w:rsidR="005569C6" w:rsidRDefault="00216C83">
      <w:pPr>
        <w:pStyle w:val="Indholdsfortegnelse3"/>
        <w:tabs>
          <w:tab w:val="left" w:pos="1200"/>
          <w:tab w:val="right" w:leader="dot" w:pos="7756"/>
        </w:tabs>
        <w:rPr>
          <w:rFonts w:eastAsiaTheme="minorEastAsia"/>
          <w:noProof/>
          <w:sz w:val="24"/>
          <w:szCs w:val="24"/>
          <w:lang w:eastAsia="da-DK"/>
        </w:rPr>
      </w:pPr>
      <w:hyperlink w:anchor="_Toc509930345" w:history="1">
        <w:r w:rsidR="005569C6" w:rsidRPr="000333D2">
          <w:rPr>
            <w:rStyle w:val="Hyperlink"/>
            <w:noProof/>
          </w:rPr>
          <w:t>4.2.1</w:t>
        </w:r>
        <w:r w:rsidR="005569C6">
          <w:rPr>
            <w:rFonts w:eastAsiaTheme="minorEastAsia"/>
            <w:noProof/>
            <w:sz w:val="24"/>
            <w:szCs w:val="24"/>
            <w:lang w:eastAsia="da-DK"/>
          </w:rPr>
          <w:tab/>
        </w:r>
        <w:r w:rsidR="005569C6" w:rsidRPr="000333D2">
          <w:rPr>
            <w:rStyle w:val="Hyperlink"/>
            <w:noProof/>
          </w:rPr>
          <w:t>Testforløb</w:t>
        </w:r>
        <w:r w:rsidR="005569C6">
          <w:rPr>
            <w:noProof/>
            <w:webHidden/>
          </w:rPr>
          <w:tab/>
        </w:r>
        <w:r w:rsidR="005569C6">
          <w:rPr>
            <w:noProof/>
            <w:webHidden/>
          </w:rPr>
          <w:fldChar w:fldCharType="begin"/>
        </w:r>
        <w:r w:rsidR="005569C6">
          <w:rPr>
            <w:noProof/>
            <w:webHidden/>
          </w:rPr>
          <w:instrText xml:space="preserve"> PAGEREF _Toc509930345 \h </w:instrText>
        </w:r>
        <w:r w:rsidR="005569C6">
          <w:rPr>
            <w:noProof/>
            <w:webHidden/>
          </w:rPr>
        </w:r>
        <w:r w:rsidR="005569C6">
          <w:rPr>
            <w:noProof/>
            <w:webHidden/>
          </w:rPr>
          <w:fldChar w:fldCharType="separate"/>
        </w:r>
        <w:r w:rsidR="005569C6">
          <w:rPr>
            <w:noProof/>
            <w:webHidden/>
          </w:rPr>
          <w:t>8</w:t>
        </w:r>
        <w:r w:rsidR="005569C6">
          <w:rPr>
            <w:noProof/>
            <w:webHidden/>
          </w:rPr>
          <w:fldChar w:fldCharType="end"/>
        </w:r>
      </w:hyperlink>
    </w:p>
    <w:p w14:paraId="60884EE7" w14:textId="77777777" w:rsidR="005569C6" w:rsidRDefault="00216C83">
      <w:pPr>
        <w:pStyle w:val="Indholdsfortegnelse3"/>
        <w:tabs>
          <w:tab w:val="left" w:pos="1200"/>
          <w:tab w:val="right" w:leader="dot" w:pos="7756"/>
        </w:tabs>
        <w:rPr>
          <w:rFonts w:eastAsiaTheme="minorEastAsia"/>
          <w:noProof/>
          <w:sz w:val="24"/>
          <w:szCs w:val="24"/>
          <w:lang w:eastAsia="da-DK"/>
        </w:rPr>
      </w:pPr>
      <w:hyperlink w:anchor="_Toc509930346" w:history="1">
        <w:r w:rsidR="005569C6" w:rsidRPr="000333D2">
          <w:rPr>
            <w:rStyle w:val="Hyperlink"/>
            <w:noProof/>
          </w:rPr>
          <w:t>4.2.2</w:t>
        </w:r>
        <w:r w:rsidR="005569C6">
          <w:rPr>
            <w:rFonts w:eastAsiaTheme="minorEastAsia"/>
            <w:noProof/>
            <w:sz w:val="24"/>
            <w:szCs w:val="24"/>
            <w:lang w:eastAsia="da-DK"/>
          </w:rPr>
          <w:tab/>
        </w:r>
        <w:r w:rsidR="005569C6" w:rsidRPr="000333D2">
          <w:rPr>
            <w:rStyle w:val="Hyperlink"/>
            <w:noProof/>
          </w:rPr>
          <w:t>Evaluering og Godkendelse</w:t>
        </w:r>
        <w:r w:rsidR="005569C6">
          <w:rPr>
            <w:noProof/>
            <w:webHidden/>
          </w:rPr>
          <w:tab/>
        </w:r>
        <w:r w:rsidR="005569C6">
          <w:rPr>
            <w:noProof/>
            <w:webHidden/>
          </w:rPr>
          <w:fldChar w:fldCharType="begin"/>
        </w:r>
        <w:r w:rsidR="005569C6">
          <w:rPr>
            <w:noProof/>
            <w:webHidden/>
          </w:rPr>
          <w:instrText xml:space="preserve"> PAGEREF _Toc509930346 \h </w:instrText>
        </w:r>
        <w:r w:rsidR="005569C6">
          <w:rPr>
            <w:noProof/>
            <w:webHidden/>
          </w:rPr>
        </w:r>
        <w:r w:rsidR="005569C6">
          <w:rPr>
            <w:noProof/>
            <w:webHidden/>
          </w:rPr>
          <w:fldChar w:fldCharType="separate"/>
        </w:r>
        <w:r w:rsidR="005569C6">
          <w:rPr>
            <w:noProof/>
            <w:webHidden/>
          </w:rPr>
          <w:t>9</w:t>
        </w:r>
        <w:r w:rsidR="005569C6">
          <w:rPr>
            <w:noProof/>
            <w:webHidden/>
          </w:rPr>
          <w:fldChar w:fldCharType="end"/>
        </w:r>
      </w:hyperlink>
    </w:p>
    <w:p w14:paraId="5C156958" w14:textId="77777777" w:rsidR="005569C6" w:rsidRDefault="00216C83">
      <w:pPr>
        <w:pStyle w:val="Indholdsfortegnelse1"/>
        <w:rPr>
          <w:rFonts w:eastAsiaTheme="minorEastAsia"/>
          <w:noProof/>
          <w:sz w:val="24"/>
          <w:szCs w:val="24"/>
          <w:lang w:eastAsia="da-DK"/>
        </w:rPr>
      </w:pPr>
      <w:hyperlink w:anchor="_Toc509930347" w:history="1">
        <w:r w:rsidR="005569C6" w:rsidRPr="000333D2">
          <w:rPr>
            <w:rStyle w:val="Hyperlink"/>
            <w:noProof/>
          </w:rPr>
          <w:t>5.</w:t>
        </w:r>
        <w:r w:rsidR="005569C6">
          <w:rPr>
            <w:rFonts w:eastAsiaTheme="minorEastAsia"/>
            <w:noProof/>
            <w:sz w:val="24"/>
            <w:szCs w:val="24"/>
            <w:lang w:eastAsia="da-DK"/>
          </w:rPr>
          <w:tab/>
        </w:r>
        <w:r w:rsidR="005569C6" w:rsidRPr="000333D2">
          <w:rPr>
            <w:rStyle w:val="Hyperlink"/>
            <w:noProof/>
          </w:rPr>
          <w:t>Testscenarier</w:t>
        </w:r>
        <w:r w:rsidR="005569C6">
          <w:rPr>
            <w:noProof/>
            <w:webHidden/>
          </w:rPr>
          <w:tab/>
        </w:r>
        <w:r w:rsidR="005569C6">
          <w:rPr>
            <w:noProof/>
            <w:webHidden/>
          </w:rPr>
          <w:fldChar w:fldCharType="begin"/>
        </w:r>
        <w:r w:rsidR="005569C6">
          <w:rPr>
            <w:noProof/>
            <w:webHidden/>
          </w:rPr>
          <w:instrText xml:space="preserve"> PAGEREF _Toc509930347 \h </w:instrText>
        </w:r>
        <w:r w:rsidR="005569C6">
          <w:rPr>
            <w:noProof/>
            <w:webHidden/>
          </w:rPr>
        </w:r>
        <w:r w:rsidR="005569C6">
          <w:rPr>
            <w:noProof/>
            <w:webHidden/>
          </w:rPr>
          <w:fldChar w:fldCharType="separate"/>
        </w:r>
        <w:r w:rsidR="005569C6">
          <w:rPr>
            <w:noProof/>
            <w:webHidden/>
          </w:rPr>
          <w:t>10</w:t>
        </w:r>
        <w:r w:rsidR="005569C6">
          <w:rPr>
            <w:noProof/>
            <w:webHidden/>
          </w:rPr>
          <w:fldChar w:fldCharType="end"/>
        </w:r>
      </w:hyperlink>
    </w:p>
    <w:p w14:paraId="141AE1CF" w14:textId="77777777" w:rsidR="005569C6" w:rsidRDefault="00216C83">
      <w:pPr>
        <w:pStyle w:val="Indholdsfortegnelse2"/>
        <w:tabs>
          <w:tab w:val="left" w:pos="800"/>
          <w:tab w:val="right" w:leader="dot" w:pos="7756"/>
        </w:tabs>
        <w:rPr>
          <w:rFonts w:eastAsiaTheme="minorEastAsia"/>
          <w:noProof/>
          <w:sz w:val="24"/>
          <w:szCs w:val="24"/>
          <w:lang w:eastAsia="da-DK"/>
        </w:rPr>
      </w:pPr>
      <w:hyperlink w:anchor="_Toc509930348" w:history="1">
        <w:r w:rsidR="005569C6" w:rsidRPr="000333D2">
          <w:rPr>
            <w:rStyle w:val="Hyperlink"/>
            <w:noProof/>
          </w:rPr>
          <w:t>5.1</w:t>
        </w:r>
        <w:r w:rsidR="005569C6">
          <w:rPr>
            <w:rFonts w:eastAsiaTheme="minorEastAsia"/>
            <w:noProof/>
            <w:sz w:val="24"/>
            <w:szCs w:val="24"/>
            <w:lang w:eastAsia="da-DK"/>
          </w:rPr>
          <w:tab/>
        </w:r>
        <w:r w:rsidR="005569C6" w:rsidRPr="000333D2">
          <w:rPr>
            <w:rStyle w:val="Hyperlink"/>
            <w:bCs/>
            <w:noProof/>
          </w:rPr>
          <w:t>Scenarier til registreringsmønstret ’Administrativ Organisation’</w:t>
        </w:r>
        <w:r w:rsidR="005569C6">
          <w:rPr>
            <w:noProof/>
            <w:webHidden/>
          </w:rPr>
          <w:tab/>
        </w:r>
        <w:r w:rsidR="005569C6">
          <w:rPr>
            <w:noProof/>
            <w:webHidden/>
          </w:rPr>
          <w:fldChar w:fldCharType="begin"/>
        </w:r>
        <w:r w:rsidR="005569C6">
          <w:rPr>
            <w:noProof/>
            <w:webHidden/>
          </w:rPr>
          <w:instrText xml:space="preserve"> PAGEREF _Toc509930348 \h </w:instrText>
        </w:r>
        <w:r w:rsidR="005569C6">
          <w:rPr>
            <w:noProof/>
            <w:webHidden/>
          </w:rPr>
        </w:r>
        <w:r w:rsidR="005569C6">
          <w:rPr>
            <w:noProof/>
            <w:webHidden/>
          </w:rPr>
          <w:fldChar w:fldCharType="separate"/>
        </w:r>
        <w:r w:rsidR="005569C6">
          <w:rPr>
            <w:noProof/>
            <w:webHidden/>
          </w:rPr>
          <w:t>10</w:t>
        </w:r>
        <w:r w:rsidR="005569C6">
          <w:rPr>
            <w:noProof/>
            <w:webHidden/>
          </w:rPr>
          <w:fldChar w:fldCharType="end"/>
        </w:r>
      </w:hyperlink>
    </w:p>
    <w:p w14:paraId="2FE557D1" w14:textId="77777777" w:rsidR="005569C6" w:rsidRDefault="00216C83">
      <w:pPr>
        <w:pStyle w:val="Indholdsfortegnelse3"/>
        <w:tabs>
          <w:tab w:val="left" w:pos="1200"/>
          <w:tab w:val="right" w:leader="dot" w:pos="7756"/>
        </w:tabs>
        <w:rPr>
          <w:rFonts w:eastAsiaTheme="minorEastAsia"/>
          <w:noProof/>
          <w:sz w:val="24"/>
          <w:szCs w:val="24"/>
          <w:lang w:eastAsia="da-DK"/>
        </w:rPr>
      </w:pPr>
      <w:hyperlink w:anchor="_Toc509930349" w:history="1">
        <w:r w:rsidR="005569C6" w:rsidRPr="000333D2">
          <w:rPr>
            <w:rStyle w:val="Hyperlink"/>
            <w:noProof/>
          </w:rPr>
          <w:t>5.1.1</w:t>
        </w:r>
        <w:r w:rsidR="005569C6">
          <w:rPr>
            <w:rFonts w:eastAsiaTheme="minorEastAsia"/>
            <w:noProof/>
            <w:sz w:val="24"/>
            <w:szCs w:val="24"/>
            <w:lang w:eastAsia="da-DK"/>
          </w:rPr>
          <w:tab/>
        </w:r>
        <w:r w:rsidR="005569C6" w:rsidRPr="000333D2">
          <w:rPr>
            <w:rStyle w:val="Hyperlink"/>
            <w:noProof/>
          </w:rPr>
          <w:t>Flyt en afdeling</w:t>
        </w:r>
        <w:r w:rsidR="005569C6">
          <w:rPr>
            <w:noProof/>
            <w:webHidden/>
          </w:rPr>
          <w:tab/>
        </w:r>
        <w:r w:rsidR="005569C6">
          <w:rPr>
            <w:noProof/>
            <w:webHidden/>
          </w:rPr>
          <w:fldChar w:fldCharType="begin"/>
        </w:r>
        <w:r w:rsidR="005569C6">
          <w:rPr>
            <w:noProof/>
            <w:webHidden/>
          </w:rPr>
          <w:instrText xml:space="preserve"> PAGEREF _Toc509930349 \h </w:instrText>
        </w:r>
        <w:r w:rsidR="005569C6">
          <w:rPr>
            <w:noProof/>
            <w:webHidden/>
          </w:rPr>
        </w:r>
        <w:r w:rsidR="005569C6">
          <w:rPr>
            <w:noProof/>
            <w:webHidden/>
          </w:rPr>
          <w:fldChar w:fldCharType="separate"/>
        </w:r>
        <w:r w:rsidR="005569C6">
          <w:rPr>
            <w:noProof/>
            <w:webHidden/>
          </w:rPr>
          <w:t>10</w:t>
        </w:r>
        <w:r w:rsidR="005569C6">
          <w:rPr>
            <w:noProof/>
            <w:webHidden/>
          </w:rPr>
          <w:fldChar w:fldCharType="end"/>
        </w:r>
      </w:hyperlink>
    </w:p>
    <w:p w14:paraId="3C291426" w14:textId="77777777" w:rsidR="005569C6" w:rsidRDefault="00216C83">
      <w:pPr>
        <w:pStyle w:val="Indholdsfortegnelse3"/>
        <w:tabs>
          <w:tab w:val="left" w:pos="1200"/>
          <w:tab w:val="right" w:leader="dot" w:pos="7756"/>
        </w:tabs>
        <w:rPr>
          <w:rFonts w:eastAsiaTheme="minorEastAsia"/>
          <w:noProof/>
          <w:sz w:val="24"/>
          <w:szCs w:val="24"/>
          <w:lang w:eastAsia="da-DK"/>
        </w:rPr>
      </w:pPr>
      <w:hyperlink w:anchor="_Toc509930350" w:history="1">
        <w:r w:rsidR="005569C6" w:rsidRPr="000333D2">
          <w:rPr>
            <w:rStyle w:val="Hyperlink"/>
            <w:noProof/>
          </w:rPr>
          <w:t>5.1.2</w:t>
        </w:r>
        <w:r w:rsidR="005569C6">
          <w:rPr>
            <w:rFonts w:eastAsiaTheme="minorEastAsia"/>
            <w:noProof/>
            <w:sz w:val="24"/>
            <w:szCs w:val="24"/>
            <w:lang w:eastAsia="da-DK"/>
          </w:rPr>
          <w:tab/>
        </w:r>
        <w:r w:rsidR="005569C6" w:rsidRPr="000333D2">
          <w:rPr>
            <w:rStyle w:val="Hyperlink"/>
            <w:noProof/>
          </w:rPr>
          <w:t>Luk afdeling</w:t>
        </w:r>
        <w:r w:rsidR="005569C6">
          <w:rPr>
            <w:noProof/>
            <w:webHidden/>
          </w:rPr>
          <w:tab/>
        </w:r>
        <w:r w:rsidR="005569C6">
          <w:rPr>
            <w:noProof/>
            <w:webHidden/>
          </w:rPr>
          <w:fldChar w:fldCharType="begin"/>
        </w:r>
        <w:r w:rsidR="005569C6">
          <w:rPr>
            <w:noProof/>
            <w:webHidden/>
          </w:rPr>
          <w:instrText xml:space="preserve"> PAGEREF _Toc509930350 \h </w:instrText>
        </w:r>
        <w:r w:rsidR="005569C6">
          <w:rPr>
            <w:noProof/>
            <w:webHidden/>
          </w:rPr>
        </w:r>
        <w:r w:rsidR="005569C6">
          <w:rPr>
            <w:noProof/>
            <w:webHidden/>
          </w:rPr>
          <w:fldChar w:fldCharType="separate"/>
        </w:r>
        <w:r w:rsidR="005569C6">
          <w:rPr>
            <w:noProof/>
            <w:webHidden/>
          </w:rPr>
          <w:t>10</w:t>
        </w:r>
        <w:r w:rsidR="005569C6">
          <w:rPr>
            <w:noProof/>
            <w:webHidden/>
          </w:rPr>
          <w:fldChar w:fldCharType="end"/>
        </w:r>
      </w:hyperlink>
    </w:p>
    <w:p w14:paraId="006286E3" w14:textId="77777777" w:rsidR="005569C6" w:rsidRDefault="00216C83">
      <w:pPr>
        <w:pStyle w:val="Indholdsfortegnelse2"/>
        <w:tabs>
          <w:tab w:val="left" w:pos="800"/>
          <w:tab w:val="right" w:leader="dot" w:pos="7756"/>
        </w:tabs>
        <w:rPr>
          <w:rFonts w:eastAsiaTheme="minorEastAsia"/>
          <w:noProof/>
          <w:sz w:val="24"/>
          <w:szCs w:val="24"/>
          <w:lang w:eastAsia="da-DK"/>
        </w:rPr>
      </w:pPr>
      <w:hyperlink w:anchor="_Toc509930351" w:history="1">
        <w:r w:rsidR="005569C6" w:rsidRPr="000333D2">
          <w:rPr>
            <w:rStyle w:val="Hyperlink"/>
            <w:bCs/>
            <w:noProof/>
          </w:rPr>
          <w:t>5.2</w:t>
        </w:r>
        <w:r w:rsidR="005569C6">
          <w:rPr>
            <w:rFonts w:eastAsiaTheme="minorEastAsia"/>
            <w:noProof/>
            <w:sz w:val="24"/>
            <w:szCs w:val="24"/>
            <w:lang w:eastAsia="da-DK"/>
          </w:rPr>
          <w:tab/>
        </w:r>
        <w:r w:rsidR="005569C6" w:rsidRPr="000333D2">
          <w:rPr>
            <w:rStyle w:val="Hyperlink"/>
            <w:bCs/>
            <w:noProof/>
          </w:rPr>
          <w:t>Scenarier til registreringsmønstret ’Organisatorisk tilknytning’</w:t>
        </w:r>
        <w:r w:rsidR="005569C6">
          <w:rPr>
            <w:noProof/>
            <w:webHidden/>
          </w:rPr>
          <w:tab/>
        </w:r>
        <w:r w:rsidR="005569C6">
          <w:rPr>
            <w:noProof/>
            <w:webHidden/>
          </w:rPr>
          <w:fldChar w:fldCharType="begin"/>
        </w:r>
        <w:r w:rsidR="005569C6">
          <w:rPr>
            <w:noProof/>
            <w:webHidden/>
          </w:rPr>
          <w:instrText xml:space="preserve"> PAGEREF _Toc509930351 \h </w:instrText>
        </w:r>
        <w:r w:rsidR="005569C6">
          <w:rPr>
            <w:noProof/>
            <w:webHidden/>
          </w:rPr>
        </w:r>
        <w:r w:rsidR="005569C6">
          <w:rPr>
            <w:noProof/>
            <w:webHidden/>
          </w:rPr>
          <w:fldChar w:fldCharType="separate"/>
        </w:r>
        <w:r w:rsidR="005569C6">
          <w:rPr>
            <w:noProof/>
            <w:webHidden/>
          </w:rPr>
          <w:t>11</w:t>
        </w:r>
        <w:r w:rsidR="005569C6">
          <w:rPr>
            <w:noProof/>
            <w:webHidden/>
          </w:rPr>
          <w:fldChar w:fldCharType="end"/>
        </w:r>
      </w:hyperlink>
    </w:p>
    <w:p w14:paraId="66F8357A" w14:textId="77777777" w:rsidR="005569C6" w:rsidRDefault="00216C83">
      <w:pPr>
        <w:pStyle w:val="Indholdsfortegnelse3"/>
        <w:tabs>
          <w:tab w:val="left" w:pos="1200"/>
          <w:tab w:val="right" w:leader="dot" w:pos="7756"/>
        </w:tabs>
        <w:rPr>
          <w:rFonts w:eastAsiaTheme="minorEastAsia"/>
          <w:noProof/>
          <w:sz w:val="24"/>
          <w:szCs w:val="24"/>
          <w:lang w:eastAsia="da-DK"/>
        </w:rPr>
      </w:pPr>
      <w:hyperlink w:anchor="_Toc509930352" w:history="1">
        <w:r w:rsidR="005569C6" w:rsidRPr="000333D2">
          <w:rPr>
            <w:rStyle w:val="Hyperlink"/>
            <w:noProof/>
          </w:rPr>
          <w:t>5.2.1</w:t>
        </w:r>
        <w:r w:rsidR="005569C6">
          <w:rPr>
            <w:rFonts w:eastAsiaTheme="minorEastAsia"/>
            <w:noProof/>
            <w:sz w:val="24"/>
            <w:szCs w:val="24"/>
            <w:lang w:eastAsia="da-DK"/>
          </w:rPr>
          <w:tab/>
        </w:r>
        <w:r w:rsidR="005569C6" w:rsidRPr="000333D2">
          <w:rPr>
            <w:rStyle w:val="Hyperlink"/>
            <w:noProof/>
          </w:rPr>
          <w:t>Omplacering af Medarbejder</w:t>
        </w:r>
        <w:r w:rsidR="005569C6">
          <w:rPr>
            <w:noProof/>
            <w:webHidden/>
          </w:rPr>
          <w:tab/>
        </w:r>
        <w:r w:rsidR="005569C6">
          <w:rPr>
            <w:noProof/>
            <w:webHidden/>
          </w:rPr>
          <w:fldChar w:fldCharType="begin"/>
        </w:r>
        <w:r w:rsidR="005569C6">
          <w:rPr>
            <w:noProof/>
            <w:webHidden/>
          </w:rPr>
          <w:instrText xml:space="preserve"> PAGEREF _Toc509930352 \h </w:instrText>
        </w:r>
        <w:r w:rsidR="005569C6">
          <w:rPr>
            <w:noProof/>
            <w:webHidden/>
          </w:rPr>
        </w:r>
        <w:r w:rsidR="005569C6">
          <w:rPr>
            <w:noProof/>
            <w:webHidden/>
          </w:rPr>
          <w:fldChar w:fldCharType="separate"/>
        </w:r>
        <w:r w:rsidR="005569C6">
          <w:rPr>
            <w:noProof/>
            <w:webHidden/>
          </w:rPr>
          <w:t>11</w:t>
        </w:r>
        <w:r w:rsidR="005569C6">
          <w:rPr>
            <w:noProof/>
            <w:webHidden/>
          </w:rPr>
          <w:fldChar w:fldCharType="end"/>
        </w:r>
      </w:hyperlink>
    </w:p>
    <w:p w14:paraId="2FEA239E" w14:textId="77777777" w:rsidR="005569C6" w:rsidRDefault="00216C83">
      <w:pPr>
        <w:pStyle w:val="Indholdsfortegnelse3"/>
        <w:tabs>
          <w:tab w:val="left" w:pos="1200"/>
          <w:tab w:val="right" w:leader="dot" w:pos="7756"/>
        </w:tabs>
        <w:rPr>
          <w:rFonts w:eastAsiaTheme="minorEastAsia"/>
          <w:noProof/>
          <w:sz w:val="24"/>
          <w:szCs w:val="24"/>
          <w:lang w:eastAsia="da-DK"/>
        </w:rPr>
      </w:pPr>
      <w:hyperlink w:anchor="_Toc509930353" w:history="1">
        <w:r w:rsidR="005569C6" w:rsidRPr="000333D2">
          <w:rPr>
            <w:rStyle w:val="Hyperlink"/>
            <w:noProof/>
          </w:rPr>
          <w:t>5.2.2</w:t>
        </w:r>
        <w:r w:rsidR="005569C6">
          <w:rPr>
            <w:rFonts w:eastAsiaTheme="minorEastAsia"/>
            <w:noProof/>
            <w:sz w:val="24"/>
            <w:szCs w:val="24"/>
            <w:lang w:eastAsia="da-DK"/>
          </w:rPr>
          <w:tab/>
        </w:r>
        <w:r w:rsidR="005569C6" w:rsidRPr="000333D2">
          <w:rPr>
            <w:rStyle w:val="Hyperlink"/>
            <w:noProof/>
          </w:rPr>
          <w:t>Afslutning af Medarbejder</w:t>
        </w:r>
        <w:r w:rsidR="005569C6">
          <w:rPr>
            <w:noProof/>
            <w:webHidden/>
          </w:rPr>
          <w:tab/>
        </w:r>
        <w:r w:rsidR="005569C6">
          <w:rPr>
            <w:noProof/>
            <w:webHidden/>
          </w:rPr>
          <w:fldChar w:fldCharType="begin"/>
        </w:r>
        <w:r w:rsidR="005569C6">
          <w:rPr>
            <w:noProof/>
            <w:webHidden/>
          </w:rPr>
          <w:instrText xml:space="preserve"> PAGEREF _Toc509930353 \h </w:instrText>
        </w:r>
        <w:r w:rsidR="005569C6">
          <w:rPr>
            <w:noProof/>
            <w:webHidden/>
          </w:rPr>
        </w:r>
        <w:r w:rsidR="005569C6">
          <w:rPr>
            <w:noProof/>
            <w:webHidden/>
          </w:rPr>
          <w:fldChar w:fldCharType="separate"/>
        </w:r>
        <w:r w:rsidR="005569C6">
          <w:rPr>
            <w:noProof/>
            <w:webHidden/>
          </w:rPr>
          <w:t>11</w:t>
        </w:r>
        <w:r w:rsidR="005569C6">
          <w:rPr>
            <w:noProof/>
            <w:webHidden/>
          </w:rPr>
          <w:fldChar w:fldCharType="end"/>
        </w:r>
      </w:hyperlink>
    </w:p>
    <w:p w14:paraId="247ACE96" w14:textId="77777777" w:rsidR="005569C6" w:rsidRDefault="00216C83">
      <w:pPr>
        <w:pStyle w:val="Indholdsfortegnelse2"/>
        <w:tabs>
          <w:tab w:val="left" w:pos="800"/>
          <w:tab w:val="right" w:leader="dot" w:pos="7756"/>
        </w:tabs>
        <w:rPr>
          <w:rFonts w:eastAsiaTheme="minorEastAsia"/>
          <w:noProof/>
          <w:sz w:val="24"/>
          <w:szCs w:val="24"/>
          <w:lang w:eastAsia="da-DK"/>
        </w:rPr>
      </w:pPr>
      <w:hyperlink w:anchor="_Toc509930354" w:history="1">
        <w:r w:rsidR="005569C6" w:rsidRPr="000333D2">
          <w:rPr>
            <w:rStyle w:val="Hyperlink"/>
            <w:noProof/>
          </w:rPr>
          <w:t>5.3</w:t>
        </w:r>
        <w:r w:rsidR="005569C6">
          <w:rPr>
            <w:rFonts w:eastAsiaTheme="minorEastAsia"/>
            <w:noProof/>
            <w:sz w:val="24"/>
            <w:szCs w:val="24"/>
            <w:lang w:eastAsia="da-DK"/>
          </w:rPr>
          <w:tab/>
        </w:r>
        <w:r w:rsidR="005569C6" w:rsidRPr="000333D2">
          <w:rPr>
            <w:rStyle w:val="Hyperlink"/>
            <w:bCs/>
            <w:noProof/>
          </w:rPr>
          <w:t>Scenarier til registreringsmønstret ’</w:t>
        </w:r>
        <w:r w:rsidR="005569C6" w:rsidRPr="000333D2">
          <w:rPr>
            <w:rStyle w:val="Hyperlink"/>
            <w:noProof/>
          </w:rPr>
          <w:t>Henvendelsessted’</w:t>
        </w:r>
        <w:r w:rsidR="005569C6">
          <w:rPr>
            <w:noProof/>
            <w:webHidden/>
          </w:rPr>
          <w:tab/>
        </w:r>
        <w:r w:rsidR="005569C6">
          <w:rPr>
            <w:noProof/>
            <w:webHidden/>
          </w:rPr>
          <w:fldChar w:fldCharType="begin"/>
        </w:r>
        <w:r w:rsidR="005569C6">
          <w:rPr>
            <w:noProof/>
            <w:webHidden/>
          </w:rPr>
          <w:instrText xml:space="preserve"> PAGEREF _Toc509930354 \h </w:instrText>
        </w:r>
        <w:r w:rsidR="005569C6">
          <w:rPr>
            <w:noProof/>
            <w:webHidden/>
          </w:rPr>
        </w:r>
        <w:r w:rsidR="005569C6">
          <w:rPr>
            <w:noProof/>
            <w:webHidden/>
          </w:rPr>
          <w:fldChar w:fldCharType="separate"/>
        </w:r>
        <w:r w:rsidR="005569C6">
          <w:rPr>
            <w:noProof/>
            <w:webHidden/>
          </w:rPr>
          <w:t>12</w:t>
        </w:r>
        <w:r w:rsidR="005569C6">
          <w:rPr>
            <w:noProof/>
            <w:webHidden/>
          </w:rPr>
          <w:fldChar w:fldCharType="end"/>
        </w:r>
      </w:hyperlink>
    </w:p>
    <w:p w14:paraId="198B2750" w14:textId="77777777" w:rsidR="005569C6" w:rsidRDefault="00216C83">
      <w:pPr>
        <w:pStyle w:val="Indholdsfortegnelse3"/>
        <w:tabs>
          <w:tab w:val="left" w:pos="1200"/>
          <w:tab w:val="right" w:leader="dot" w:pos="7756"/>
        </w:tabs>
        <w:rPr>
          <w:rFonts w:eastAsiaTheme="minorEastAsia"/>
          <w:noProof/>
          <w:sz w:val="24"/>
          <w:szCs w:val="24"/>
          <w:lang w:eastAsia="da-DK"/>
        </w:rPr>
      </w:pPr>
      <w:hyperlink w:anchor="_Toc509930355" w:history="1">
        <w:r w:rsidR="005569C6" w:rsidRPr="000333D2">
          <w:rPr>
            <w:rStyle w:val="Hyperlink"/>
            <w:noProof/>
          </w:rPr>
          <w:t>5.3.1</w:t>
        </w:r>
        <w:r w:rsidR="005569C6">
          <w:rPr>
            <w:rFonts w:eastAsiaTheme="minorEastAsia"/>
            <w:noProof/>
            <w:sz w:val="24"/>
            <w:szCs w:val="24"/>
            <w:lang w:eastAsia="da-DK"/>
          </w:rPr>
          <w:tab/>
        </w:r>
        <w:r w:rsidR="005569C6" w:rsidRPr="000333D2">
          <w:rPr>
            <w:rStyle w:val="Hyperlink"/>
            <w:noProof/>
          </w:rPr>
          <w:t>Tilknytte henvendelsessted</w:t>
        </w:r>
        <w:r w:rsidR="005569C6">
          <w:rPr>
            <w:noProof/>
            <w:webHidden/>
          </w:rPr>
          <w:tab/>
        </w:r>
        <w:r w:rsidR="005569C6">
          <w:rPr>
            <w:noProof/>
            <w:webHidden/>
          </w:rPr>
          <w:fldChar w:fldCharType="begin"/>
        </w:r>
        <w:r w:rsidR="005569C6">
          <w:rPr>
            <w:noProof/>
            <w:webHidden/>
          </w:rPr>
          <w:instrText xml:space="preserve"> PAGEREF _Toc509930355 \h </w:instrText>
        </w:r>
        <w:r w:rsidR="005569C6">
          <w:rPr>
            <w:noProof/>
            <w:webHidden/>
          </w:rPr>
        </w:r>
        <w:r w:rsidR="005569C6">
          <w:rPr>
            <w:noProof/>
            <w:webHidden/>
          </w:rPr>
          <w:fldChar w:fldCharType="separate"/>
        </w:r>
        <w:r w:rsidR="005569C6">
          <w:rPr>
            <w:noProof/>
            <w:webHidden/>
          </w:rPr>
          <w:t>12</w:t>
        </w:r>
        <w:r w:rsidR="005569C6">
          <w:rPr>
            <w:noProof/>
            <w:webHidden/>
          </w:rPr>
          <w:fldChar w:fldCharType="end"/>
        </w:r>
      </w:hyperlink>
    </w:p>
    <w:p w14:paraId="34856D41" w14:textId="77777777" w:rsidR="005569C6" w:rsidRDefault="00216C83">
      <w:pPr>
        <w:pStyle w:val="Indholdsfortegnelse3"/>
        <w:tabs>
          <w:tab w:val="left" w:pos="1200"/>
          <w:tab w:val="right" w:leader="dot" w:pos="7756"/>
        </w:tabs>
        <w:rPr>
          <w:rFonts w:eastAsiaTheme="minorEastAsia"/>
          <w:noProof/>
          <w:sz w:val="24"/>
          <w:szCs w:val="24"/>
          <w:lang w:eastAsia="da-DK"/>
        </w:rPr>
      </w:pPr>
      <w:hyperlink w:anchor="_Toc509930356" w:history="1">
        <w:r w:rsidR="005569C6" w:rsidRPr="000333D2">
          <w:rPr>
            <w:rStyle w:val="Hyperlink"/>
            <w:noProof/>
          </w:rPr>
          <w:t>5.3.2</w:t>
        </w:r>
        <w:r w:rsidR="005569C6">
          <w:rPr>
            <w:rFonts w:eastAsiaTheme="minorEastAsia"/>
            <w:noProof/>
            <w:sz w:val="24"/>
            <w:szCs w:val="24"/>
            <w:lang w:eastAsia="da-DK"/>
          </w:rPr>
          <w:tab/>
        </w:r>
        <w:r w:rsidR="005569C6" w:rsidRPr="000333D2">
          <w:rPr>
            <w:rStyle w:val="Hyperlink"/>
            <w:noProof/>
          </w:rPr>
          <w:t>Ændre henvendelsessted</w:t>
        </w:r>
        <w:r w:rsidR="005569C6">
          <w:rPr>
            <w:noProof/>
            <w:webHidden/>
          </w:rPr>
          <w:tab/>
        </w:r>
        <w:r w:rsidR="005569C6">
          <w:rPr>
            <w:noProof/>
            <w:webHidden/>
          </w:rPr>
          <w:fldChar w:fldCharType="begin"/>
        </w:r>
        <w:r w:rsidR="005569C6">
          <w:rPr>
            <w:noProof/>
            <w:webHidden/>
          </w:rPr>
          <w:instrText xml:space="preserve"> PAGEREF _Toc509930356 \h </w:instrText>
        </w:r>
        <w:r w:rsidR="005569C6">
          <w:rPr>
            <w:noProof/>
            <w:webHidden/>
          </w:rPr>
        </w:r>
        <w:r w:rsidR="005569C6">
          <w:rPr>
            <w:noProof/>
            <w:webHidden/>
          </w:rPr>
          <w:fldChar w:fldCharType="separate"/>
        </w:r>
        <w:r w:rsidR="005569C6">
          <w:rPr>
            <w:noProof/>
            <w:webHidden/>
          </w:rPr>
          <w:t>13</w:t>
        </w:r>
        <w:r w:rsidR="005569C6">
          <w:rPr>
            <w:noProof/>
            <w:webHidden/>
          </w:rPr>
          <w:fldChar w:fldCharType="end"/>
        </w:r>
      </w:hyperlink>
    </w:p>
    <w:p w14:paraId="04E5FDCE" w14:textId="77777777" w:rsidR="005569C6" w:rsidRDefault="00216C83">
      <w:pPr>
        <w:pStyle w:val="Indholdsfortegnelse2"/>
        <w:tabs>
          <w:tab w:val="left" w:pos="800"/>
          <w:tab w:val="right" w:leader="dot" w:pos="7756"/>
        </w:tabs>
        <w:rPr>
          <w:rFonts w:eastAsiaTheme="minorEastAsia"/>
          <w:noProof/>
          <w:sz w:val="24"/>
          <w:szCs w:val="24"/>
          <w:lang w:eastAsia="da-DK"/>
        </w:rPr>
      </w:pPr>
      <w:hyperlink w:anchor="_Toc509930357" w:history="1">
        <w:r w:rsidR="005569C6" w:rsidRPr="000333D2">
          <w:rPr>
            <w:rStyle w:val="Hyperlink"/>
            <w:noProof/>
          </w:rPr>
          <w:t>5.4</w:t>
        </w:r>
        <w:r w:rsidR="005569C6">
          <w:rPr>
            <w:rFonts w:eastAsiaTheme="minorEastAsia"/>
            <w:noProof/>
            <w:sz w:val="24"/>
            <w:szCs w:val="24"/>
            <w:lang w:eastAsia="da-DK"/>
          </w:rPr>
          <w:tab/>
        </w:r>
        <w:r w:rsidR="005569C6" w:rsidRPr="000333D2">
          <w:rPr>
            <w:rStyle w:val="Hyperlink"/>
            <w:bCs/>
            <w:noProof/>
          </w:rPr>
          <w:t>Scenarier til registreringsmønstret ’</w:t>
        </w:r>
        <w:r w:rsidR="005569C6" w:rsidRPr="000333D2">
          <w:rPr>
            <w:rStyle w:val="Hyperlink"/>
            <w:noProof/>
          </w:rPr>
          <w:t>Udbetalende enhed’</w:t>
        </w:r>
        <w:r w:rsidR="005569C6">
          <w:rPr>
            <w:noProof/>
            <w:webHidden/>
          </w:rPr>
          <w:tab/>
        </w:r>
        <w:r w:rsidR="005569C6">
          <w:rPr>
            <w:noProof/>
            <w:webHidden/>
          </w:rPr>
          <w:fldChar w:fldCharType="begin"/>
        </w:r>
        <w:r w:rsidR="005569C6">
          <w:rPr>
            <w:noProof/>
            <w:webHidden/>
          </w:rPr>
          <w:instrText xml:space="preserve"> PAGEREF _Toc509930357 \h </w:instrText>
        </w:r>
        <w:r w:rsidR="005569C6">
          <w:rPr>
            <w:noProof/>
            <w:webHidden/>
          </w:rPr>
        </w:r>
        <w:r w:rsidR="005569C6">
          <w:rPr>
            <w:noProof/>
            <w:webHidden/>
          </w:rPr>
          <w:fldChar w:fldCharType="separate"/>
        </w:r>
        <w:r w:rsidR="005569C6">
          <w:rPr>
            <w:noProof/>
            <w:webHidden/>
          </w:rPr>
          <w:t>13</w:t>
        </w:r>
        <w:r w:rsidR="005569C6">
          <w:rPr>
            <w:noProof/>
            <w:webHidden/>
          </w:rPr>
          <w:fldChar w:fldCharType="end"/>
        </w:r>
      </w:hyperlink>
    </w:p>
    <w:p w14:paraId="22112940" w14:textId="77777777" w:rsidR="005569C6" w:rsidRDefault="00216C83">
      <w:pPr>
        <w:pStyle w:val="Indholdsfortegnelse3"/>
        <w:tabs>
          <w:tab w:val="left" w:pos="1200"/>
          <w:tab w:val="right" w:leader="dot" w:pos="7756"/>
        </w:tabs>
        <w:rPr>
          <w:rFonts w:eastAsiaTheme="minorEastAsia"/>
          <w:noProof/>
          <w:sz w:val="24"/>
          <w:szCs w:val="24"/>
          <w:lang w:eastAsia="da-DK"/>
        </w:rPr>
      </w:pPr>
      <w:hyperlink w:anchor="_Toc509930358" w:history="1">
        <w:r w:rsidR="005569C6" w:rsidRPr="000333D2">
          <w:rPr>
            <w:rStyle w:val="Hyperlink"/>
            <w:noProof/>
          </w:rPr>
          <w:t>5.4.1</w:t>
        </w:r>
        <w:r w:rsidR="005569C6">
          <w:rPr>
            <w:rFonts w:eastAsiaTheme="minorEastAsia"/>
            <w:noProof/>
            <w:sz w:val="24"/>
            <w:szCs w:val="24"/>
            <w:lang w:eastAsia="da-DK"/>
          </w:rPr>
          <w:tab/>
        </w:r>
        <w:r w:rsidR="005569C6" w:rsidRPr="000333D2">
          <w:rPr>
            <w:rStyle w:val="Hyperlink"/>
            <w:noProof/>
          </w:rPr>
          <w:t>Tilknytte udbetalende enhed</w:t>
        </w:r>
        <w:r w:rsidR="005569C6">
          <w:rPr>
            <w:noProof/>
            <w:webHidden/>
          </w:rPr>
          <w:tab/>
        </w:r>
        <w:r w:rsidR="005569C6">
          <w:rPr>
            <w:noProof/>
            <w:webHidden/>
          </w:rPr>
          <w:fldChar w:fldCharType="begin"/>
        </w:r>
        <w:r w:rsidR="005569C6">
          <w:rPr>
            <w:noProof/>
            <w:webHidden/>
          </w:rPr>
          <w:instrText xml:space="preserve"> PAGEREF _Toc509930358 \h </w:instrText>
        </w:r>
        <w:r w:rsidR="005569C6">
          <w:rPr>
            <w:noProof/>
            <w:webHidden/>
          </w:rPr>
        </w:r>
        <w:r w:rsidR="005569C6">
          <w:rPr>
            <w:noProof/>
            <w:webHidden/>
          </w:rPr>
          <w:fldChar w:fldCharType="separate"/>
        </w:r>
        <w:r w:rsidR="005569C6">
          <w:rPr>
            <w:noProof/>
            <w:webHidden/>
          </w:rPr>
          <w:t>13</w:t>
        </w:r>
        <w:r w:rsidR="005569C6">
          <w:rPr>
            <w:noProof/>
            <w:webHidden/>
          </w:rPr>
          <w:fldChar w:fldCharType="end"/>
        </w:r>
      </w:hyperlink>
    </w:p>
    <w:p w14:paraId="016AE4C5" w14:textId="77777777" w:rsidR="005569C6" w:rsidRDefault="00216C83">
      <w:pPr>
        <w:pStyle w:val="Indholdsfortegnelse2"/>
        <w:tabs>
          <w:tab w:val="left" w:pos="800"/>
          <w:tab w:val="right" w:leader="dot" w:pos="7756"/>
        </w:tabs>
        <w:rPr>
          <w:rFonts w:eastAsiaTheme="minorEastAsia"/>
          <w:noProof/>
          <w:sz w:val="24"/>
          <w:szCs w:val="24"/>
          <w:lang w:eastAsia="da-DK"/>
        </w:rPr>
      </w:pPr>
      <w:hyperlink w:anchor="_Toc509930360" w:history="1">
        <w:r w:rsidR="005569C6" w:rsidRPr="000333D2">
          <w:rPr>
            <w:rStyle w:val="Hyperlink"/>
            <w:noProof/>
          </w:rPr>
          <w:t>5.5</w:t>
        </w:r>
        <w:r w:rsidR="005569C6">
          <w:rPr>
            <w:rFonts w:eastAsiaTheme="minorEastAsia"/>
            <w:noProof/>
            <w:sz w:val="24"/>
            <w:szCs w:val="24"/>
            <w:lang w:eastAsia="da-DK"/>
          </w:rPr>
          <w:tab/>
        </w:r>
        <w:r w:rsidR="005569C6" w:rsidRPr="000333D2">
          <w:rPr>
            <w:rStyle w:val="Hyperlink"/>
            <w:bCs/>
            <w:noProof/>
          </w:rPr>
          <w:t>Scenarier til registreringsmønstret ’</w:t>
        </w:r>
        <w:r w:rsidR="005569C6" w:rsidRPr="000333D2">
          <w:rPr>
            <w:rStyle w:val="Hyperlink"/>
            <w:noProof/>
          </w:rPr>
          <w:t>It-anvendelse’</w:t>
        </w:r>
        <w:r w:rsidR="005569C6">
          <w:rPr>
            <w:noProof/>
            <w:webHidden/>
          </w:rPr>
          <w:tab/>
        </w:r>
        <w:r w:rsidR="005569C6">
          <w:rPr>
            <w:noProof/>
            <w:webHidden/>
          </w:rPr>
          <w:fldChar w:fldCharType="begin"/>
        </w:r>
        <w:r w:rsidR="005569C6">
          <w:rPr>
            <w:noProof/>
            <w:webHidden/>
          </w:rPr>
          <w:instrText xml:space="preserve"> PAGEREF _Toc509930360 \h </w:instrText>
        </w:r>
        <w:r w:rsidR="005569C6">
          <w:rPr>
            <w:noProof/>
            <w:webHidden/>
          </w:rPr>
        </w:r>
        <w:r w:rsidR="005569C6">
          <w:rPr>
            <w:noProof/>
            <w:webHidden/>
          </w:rPr>
          <w:fldChar w:fldCharType="separate"/>
        </w:r>
        <w:r w:rsidR="005569C6">
          <w:rPr>
            <w:noProof/>
            <w:webHidden/>
          </w:rPr>
          <w:t>13</w:t>
        </w:r>
        <w:r w:rsidR="005569C6">
          <w:rPr>
            <w:noProof/>
            <w:webHidden/>
          </w:rPr>
          <w:fldChar w:fldCharType="end"/>
        </w:r>
      </w:hyperlink>
    </w:p>
    <w:p w14:paraId="35B1010E" w14:textId="77777777" w:rsidR="005569C6" w:rsidRDefault="00216C83">
      <w:pPr>
        <w:pStyle w:val="Indholdsfortegnelse3"/>
        <w:tabs>
          <w:tab w:val="left" w:pos="1200"/>
          <w:tab w:val="right" w:leader="dot" w:pos="7756"/>
        </w:tabs>
        <w:rPr>
          <w:rFonts w:eastAsiaTheme="minorEastAsia"/>
          <w:noProof/>
          <w:sz w:val="24"/>
          <w:szCs w:val="24"/>
          <w:lang w:eastAsia="da-DK"/>
        </w:rPr>
      </w:pPr>
      <w:hyperlink w:anchor="_Toc509930361" w:history="1">
        <w:r w:rsidR="005569C6" w:rsidRPr="000333D2">
          <w:rPr>
            <w:rStyle w:val="Hyperlink"/>
            <w:noProof/>
          </w:rPr>
          <w:t>5.5.1</w:t>
        </w:r>
        <w:r w:rsidR="005569C6">
          <w:rPr>
            <w:rFonts w:eastAsiaTheme="minorEastAsia"/>
            <w:noProof/>
            <w:sz w:val="24"/>
            <w:szCs w:val="24"/>
            <w:lang w:eastAsia="da-DK"/>
          </w:rPr>
          <w:tab/>
        </w:r>
        <w:r w:rsidR="005569C6" w:rsidRPr="000333D2">
          <w:rPr>
            <w:rStyle w:val="Hyperlink"/>
            <w:noProof/>
          </w:rPr>
          <w:t>Tilknytte en anvendelsesfunktion</w:t>
        </w:r>
        <w:r w:rsidR="005569C6">
          <w:rPr>
            <w:noProof/>
            <w:webHidden/>
          </w:rPr>
          <w:tab/>
        </w:r>
        <w:r w:rsidR="005569C6">
          <w:rPr>
            <w:noProof/>
            <w:webHidden/>
          </w:rPr>
          <w:fldChar w:fldCharType="begin"/>
        </w:r>
        <w:r w:rsidR="005569C6">
          <w:rPr>
            <w:noProof/>
            <w:webHidden/>
          </w:rPr>
          <w:instrText xml:space="preserve"> PAGEREF _Toc509930361 \h </w:instrText>
        </w:r>
        <w:r w:rsidR="005569C6">
          <w:rPr>
            <w:noProof/>
            <w:webHidden/>
          </w:rPr>
        </w:r>
        <w:r w:rsidR="005569C6">
          <w:rPr>
            <w:noProof/>
            <w:webHidden/>
          </w:rPr>
          <w:fldChar w:fldCharType="separate"/>
        </w:r>
        <w:r w:rsidR="005569C6">
          <w:rPr>
            <w:noProof/>
            <w:webHidden/>
          </w:rPr>
          <w:t>13</w:t>
        </w:r>
        <w:r w:rsidR="005569C6">
          <w:rPr>
            <w:noProof/>
            <w:webHidden/>
          </w:rPr>
          <w:fldChar w:fldCharType="end"/>
        </w:r>
      </w:hyperlink>
    </w:p>
    <w:p w14:paraId="43A984A8" w14:textId="77777777" w:rsidR="005569C6" w:rsidRDefault="00216C83">
      <w:pPr>
        <w:pStyle w:val="Indholdsfortegnelse3"/>
        <w:tabs>
          <w:tab w:val="left" w:pos="1200"/>
          <w:tab w:val="right" w:leader="dot" w:pos="7756"/>
        </w:tabs>
        <w:rPr>
          <w:rFonts w:eastAsiaTheme="minorEastAsia"/>
          <w:noProof/>
          <w:sz w:val="24"/>
          <w:szCs w:val="24"/>
          <w:lang w:eastAsia="da-DK"/>
        </w:rPr>
      </w:pPr>
      <w:hyperlink w:anchor="_Toc509930362" w:history="1">
        <w:r w:rsidR="005569C6" w:rsidRPr="000333D2">
          <w:rPr>
            <w:rStyle w:val="Hyperlink"/>
            <w:noProof/>
          </w:rPr>
          <w:t>5.5.2</w:t>
        </w:r>
        <w:r w:rsidR="005569C6">
          <w:rPr>
            <w:rFonts w:eastAsiaTheme="minorEastAsia"/>
            <w:noProof/>
            <w:sz w:val="24"/>
            <w:szCs w:val="24"/>
            <w:lang w:eastAsia="da-DK"/>
          </w:rPr>
          <w:tab/>
        </w:r>
        <w:r w:rsidR="005569C6" w:rsidRPr="000333D2">
          <w:rPr>
            <w:rStyle w:val="Hyperlink"/>
            <w:noProof/>
          </w:rPr>
          <w:t>Luk en anvendelsesfunktion</w:t>
        </w:r>
        <w:r w:rsidR="005569C6">
          <w:rPr>
            <w:noProof/>
            <w:webHidden/>
          </w:rPr>
          <w:tab/>
        </w:r>
        <w:r w:rsidR="005569C6">
          <w:rPr>
            <w:noProof/>
            <w:webHidden/>
          </w:rPr>
          <w:fldChar w:fldCharType="begin"/>
        </w:r>
        <w:r w:rsidR="005569C6">
          <w:rPr>
            <w:noProof/>
            <w:webHidden/>
          </w:rPr>
          <w:instrText xml:space="preserve"> PAGEREF _Toc509930362 \h </w:instrText>
        </w:r>
        <w:r w:rsidR="005569C6">
          <w:rPr>
            <w:noProof/>
            <w:webHidden/>
          </w:rPr>
        </w:r>
        <w:r w:rsidR="005569C6">
          <w:rPr>
            <w:noProof/>
            <w:webHidden/>
          </w:rPr>
          <w:fldChar w:fldCharType="separate"/>
        </w:r>
        <w:r w:rsidR="005569C6">
          <w:rPr>
            <w:noProof/>
            <w:webHidden/>
          </w:rPr>
          <w:t>14</w:t>
        </w:r>
        <w:r w:rsidR="005569C6">
          <w:rPr>
            <w:noProof/>
            <w:webHidden/>
          </w:rPr>
          <w:fldChar w:fldCharType="end"/>
        </w:r>
      </w:hyperlink>
    </w:p>
    <w:p w14:paraId="0F1A394B" w14:textId="77777777" w:rsidR="00546BCF" w:rsidRDefault="00546BCF" w:rsidP="00632CCE">
      <w:r>
        <w:fldChar w:fldCharType="end"/>
      </w:r>
    </w:p>
    <w:p w14:paraId="7DD8C400" w14:textId="77777777" w:rsidR="00546BCF" w:rsidRDefault="00546BCF">
      <w:pPr>
        <w:spacing w:after="200" w:line="276" w:lineRule="auto"/>
      </w:pPr>
      <w:r>
        <w:br w:type="page"/>
      </w:r>
    </w:p>
    <w:p w14:paraId="41237336" w14:textId="77777777" w:rsidR="00546BCF" w:rsidRDefault="00546BCF" w:rsidP="00C551C7">
      <w:pPr>
        <w:pStyle w:val="Overskrift1"/>
      </w:pPr>
      <w:bookmarkStart w:id="2" w:name="_Toc509930337"/>
      <w:r>
        <w:lastRenderedPageBreak/>
        <w:t>Indledning</w:t>
      </w:r>
      <w:bookmarkEnd w:id="2"/>
    </w:p>
    <w:p w14:paraId="4D8D8C70" w14:textId="6C2EB0FE" w:rsidR="00D36D28" w:rsidRDefault="005D0FAA" w:rsidP="00D36D28">
      <w:pPr>
        <w:pStyle w:val="Brdtekst"/>
      </w:pPr>
      <w:r>
        <w:t>Dette dokument</w:t>
      </w:r>
      <w:r w:rsidR="00D36D28">
        <w:t xml:space="preserve"> beskriver </w:t>
      </w:r>
      <w:r>
        <w:t>compliance-</w:t>
      </w:r>
      <w:r w:rsidR="00D36D28">
        <w:t xml:space="preserve">testforløb for anvendere af </w:t>
      </w:r>
      <w:r>
        <w:t xml:space="preserve">STS Organisation </w:t>
      </w:r>
      <w:r w:rsidR="00D36D28">
        <w:t xml:space="preserve">som skal gennemføres forud for ibrugtagning i et produktionsmiljø. Formålet er, at give kommuner og anvendere den fornødne tryghed i behandlingen af data som varetages af løsningen STS Organisation. Anvendere kan efter succesfuld gennemførelse angive i oplysnings- og salgsmateriale i hvilket omfang de understøtter STS organisation, og kommuner og andre offentlige myndigheder kan </w:t>
      </w:r>
      <w:r w:rsidR="00BB4B90">
        <w:t xml:space="preserve">derved </w:t>
      </w:r>
      <w:r w:rsidR="00D36D28">
        <w:t>nemmere træffe beslutning om en eventuel anskaffelse, hvor der er behov for integration til STS organisation.</w:t>
      </w:r>
    </w:p>
    <w:p w14:paraId="5CB17E55" w14:textId="3E4D9C1B" w:rsidR="00B51A06" w:rsidRDefault="00B51A06" w:rsidP="00B51A06">
      <w:pPr>
        <w:pStyle w:val="Brdtekst"/>
      </w:pPr>
      <w:r>
        <w:t xml:space="preserve">Et Kombit Compliance testforløb </w:t>
      </w:r>
      <w:r w:rsidR="0062775F">
        <w:t xml:space="preserve">sigter primært på </w:t>
      </w:r>
      <w:r>
        <w:t>at serviceanvendere har den rigtige forretningsmæssige forståelse af udstillede services, og dermed sikre korrekt behandling af data. Leverandører af løsninger som anvender services udstillet af Kombit kan bruge Compliance testforløbet til at demonstrere overfor deres kunder, at de overholder forretningsregler og andre funktionelle og nonfunktionelle krav, ved at gennemføre et compliance testforløb. Testforløbende vil løbende blive udbygget og vedligeholdt af Kombit, og det er derfor nødvendigt som anvender at holde sig orienteret om opdateringer til testforløbet. Disse vil  - for STS Organisations vedkommende - være afspejlet i nærværende dokument.</w:t>
      </w:r>
    </w:p>
    <w:p w14:paraId="4507CE1D" w14:textId="3774A20A" w:rsidR="00D63376" w:rsidRDefault="00F2180D" w:rsidP="00D63376">
      <w:pPr>
        <w:pStyle w:val="Brdtekst"/>
      </w:pPr>
      <w:r>
        <w:t xml:space="preserve">For at kunne gennemføre compliancetest er det nødvendigt at have læst </w:t>
      </w:r>
      <w:r w:rsidR="00B51A06">
        <w:t xml:space="preserve">seneste version af dokumentet </w:t>
      </w:r>
      <w:r>
        <w:t>dokumentet</w:t>
      </w:r>
      <w:r w:rsidR="00D63376">
        <w:t xml:space="preserve"> ’</w:t>
      </w:r>
      <w:r w:rsidR="00D63376" w:rsidRPr="00D63376">
        <w:t>Anvisninger til anvendelse af STS-Organisation</w:t>
      </w:r>
      <w:r w:rsidR="00D63376">
        <w:t>’</w:t>
      </w:r>
      <w:r w:rsidR="008A58B3">
        <w:t>, da dette er en forudsætning for at forstå formålet med testscenarierne</w:t>
      </w:r>
      <w:r w:rsidR="00D63376">
        <w:t>. Dette kan tilgås via følgende link:</w:t>
      </w:r>
    </w:p>
    <w:p w14:paraId="6F8C5EE2" w14:textId="5648F862" w:rsidR="0092620B" w:rsidRDefault="00216C83" w:rsidP="00D63376">
      <w:pPr>
        <w:pStyle w:val="Brdtekst"/>
      </w:pPr>
      <w:hyperlink r:id="rId11" w:history="1">
        <w:r w:rsidR="0092620B" w:rsidRPr="005D0FAA">
          <w:rPr>
            <w:rStyle w:val="Hyperlink"/>
          </w:rPr>
          <w:t>https://share-komm.kombit.dk/P133/Referencedokumenter/STS%20Anvisninger/</w:t>
        </w:r>
      </w:hyperlink>
    </w:p>
    <w:p w14:paraId="5B3297F5" w14:textId="304F262A" w:rsidR="00172567" w:rsidRDefault="00D36D28" w:rsidP="00172567">
      <w:pPr>
        <w:ind w:left="340"/>
      </w:pPr>
      <w:r>
        <w:t xml:space="preserve">I det følgende gennemgås krav til opsætning, testdata og gennemførelse af </w:t>
      </w:r>
      <w:r w:rsidR="00B51A06">
        <w:t>compliancetest for STS Organisation.</w:t>
      </w:r>
    </w:p>
    <w:p w14:paraId="55654E54" w14:textId="77777777" w:rsidR="00C551C7" w:rsidRPr="00C551C7" w:rsidRDefault="00172567" w:rsidP="00172567">
      <w:pPr>
        <w:spacing w:after="200" w:line="276" w:lineRule="auto"/>
      </w:pPr>
      <w:r>
        <w:br w:type="page"/>
      </w:r>
    </w:p>
    <w:p w14:paraId="26F3CB32" w14:textId="77777777" w:rsidR="00D95DF3" w:rsidRDefault="00546BCF" w:rsidP="00D95DF3">
      <w:pPr>
        <w:pStyle w:val="Overskrift1"/>
      </w:pPr>
      <w:bookmarkStart w:id="3" w:name="_Ref508654591"/>
      <w:bookmarkStart w:id="4" w:name="_Toc509930338"/>
      <w:r>
        <w:lastRenderedPageBreak/>
        <w:t>Generelt om testdata</w:t>
      </w:r>
      <w:bookmarkEnd w:id="3"/>
      <w:bookmarkEnd w:id="4"/>
    </w:p>
    <w:p w14:paraId="39499CA3" w14:textId="23B39B6D" w:rsidR="005D0FAA" w:rsidRDefault="00D95DF3" w:rsidP="00B51A06">
      <w:pPr>
        <w:pStyle w:val="Brdtekst"/>
        <w:ind w:left="0"/>
      </w:pPr>
      <w:r>
        <w:t xml:space="preserve">Til gennemførelse af compliancetesten er det nødvendigt at der etableres et tilstrækkeligt og realistisk testdatasæt. Dette datasæt kan enten være et </w:t>
      </w:r>
      <w:r w:rsidR="005D0FAA">
        <w:t>anonymiseret kopi</w:t>
      </w:r>
      <w:r>
        <w:t xml:space="preserve"> af produktionsdata eller et syntetisk datasæt. Hvis der anvendes e</w:t>
      </w:r>
      <w:r w:rsidR="005D0FAA">
        <w:t>n</w:t>
      </w:r>
      <w:r>
        <w:t xml:space="preserve"> </w:t>
      </w:r>
      <w:r w:rsidR="005D0FAA">
        <w:t xml:space="preserve">anonymiseret kopi </w:t>
      </w:r>
      <w:r>
        <w:t xml:space="preserve">baseret på produktionsdata SKAL dette datasæt være renset for personoplysninger. Dette kan ske enten ved at </w:t>
      </w:r>
      <w:r w:rsidR="005D0FAA">
        <w:t xml:space="preserve">anonymisere </w:t>
      </w:r>
      <w:r>
        <w:t>attributter på personobjekter samt adresseobjekter som indeholder mail og telefonoplysninger, eller ved at fjerne disse attributter og adresseobjekter helt fra datasættet.</w:t>
      </w:r>
    </w:p>
    <w:p w14:paraId="67C80506" w14:textId="5670D9E3" w:rsidR="00D95DF3" w:rsidRDefault="00D95DF3" w:rsidP="00B51A06">
      <w:pPr>
        <w:pStyle w:val="Brdtekst"/>
        <w:ind w:left="0"/>
      </w:pPr>
      <w:r>
        <w:t>Kombit stiller syntetiske testdata til rådighed i form af datasættet ’Korsbæk Kommune’</w:t>
      </w:r>
      <w:r w:rsidR="006379B1">
        <w:t>. Datasættet indeholder tilstrækkelig da</w:t>
      </w:r>
      <w:r w:rsidR="00560DFD">
        <w:t>t</w:t>
      </w:r>
      <w:r w:rsidR="006379B1">
        <w:t>a til at kunne gennemføre compliancetesten bes</w:t>
      </w:r>
      <w:r w:rsidR="003E50AD">
        <w:t xml:space="preserve">krevet </w:t>
      </w:r>
      <w:r w:rsidR="006379B1">
        <w:t xml:space="preserve"> nedenfor, men svarer dog ikke i omfang til de datamængder som forventes at et replika fra en virkelig kommune vil have.’Korsbæk Kommune’-datasættet og tilhørende materiale </w:t>
      </w:r>
      <w:r w:rsidR="00761FCA">
        <w:t xml:space="preserve">kan findes </w:t>
      </w:r>
      <w:r w:rsidR="006379B1">
        <w:t>via dette link:</w:t>
      </w:r>
    </w:p>
    <w:p w14:paraId="2EC7EF48" w14:textId="4263AEA9" w:rsidR="006379B1" w:rsidRDefault="006379B1" w:rsidP="00B51A06">
      <w:pPr>
        <w:pStyle w:val="Brdtekst"/>
        <w:ind w:left="0"/>
      </w:pPr>
      <w:r w:rsidRPr="006379B1">
        <w:rPr>
          <w:highlight w:val="yellow"/>
        </w:rPr>
        <w:t>Link til Korsbæk</w:t>
      </w:r>
    </w:p>
    <w:p w14:paraId="05305108" w14:textId="1452F5E2" w:rsidR="00560DFD" w:rsidRDefault="00560DFD" w:rsidP="00B51A06">
      <w:pPr>
        <w:pStyle w:val="Brdtekst"/>
        <w:ind w:left="0"/>
      </w:pPr>
      <w:r>
        <w:t>Datasættet er etableret som XML-payload der kan indlæses via snitfladen til STS Organisation.</w:t>
      </w:r>
    </w:p>
    <w:p w14:paraId="321209D5" w14:textId="08441BAB" w:rsidR="006379B1" w:rsidRPr="00D95DF3" w:rsidRDefault="006379B1" w:rsidP="00B51A06">
      <w:pPr>
        <w:pStyle w:val="Brdtekst"/>
        <w:ind w:left="0"/>
      </w:pPr>
      <w:r>
        <w:t>Det er op til den enkelte leverandør og myndighed at vurdere hvor vidt de ønsker at gennemføre compliancetest på eget datasæt, eller om de ønsker at anvende det udstillede datasæt fra Kombit. Dog gøres der opmærksom på, at scenarierne til compliancetest er skrevet med udgangspunkt i ’Korsbæk Kommune’.</w:t>
      </w:r>
      <w:r w:rsidR="00761FCA">
        <w:t xml:space="preserve"> Fordelen ved at anvende egne testdata er, at testen vil være mere retningsgivende for Produktion og kan bl.a. give en indikation af forventede svartider i forhold til størrelsen af testdatasættet samt kvaliteten af det pågældende datasæt.</w:t>
      </w:r>
    </w:p>
    <w:p w14:paraId="2C461903" w14:textId="77777777" w:rsidR="00C551C7" w:rsidRPr="00C551C7" w:rsidRDefault="00C551C7" w:rsidP="00C551C7">
      <w:pPr>
        <w:pStyle w:val="Brdtekst"/>
      </w:pPr>
    </w:p>
    <w:p w14:paraId="61580343" w14:textId="77777777" w:rsidR="00105495" w:rsidRDefault="00105495">
      <w:pPr>
        <w:spacing w:after="200" w:line="276" w:lineRule="auto"/>
        <w:rPr>
          <w:rFonts w:asciiTheme="majorHAnsi" w:eastAsiaTheme="majorEastAsia" w:hAnsiTheme="majorHAnsi" w:cstheme="majorBidi"/>
          <w:b/>
          <w:bCs/>
          <w:sz w:val="22"/>
          <w:szCs w:val="28"/>
        </w:rPr>
      </w:pPr>
      <w:r>
        <w:br w:type="page"/>
      </w:r>
    </w:p>
    <w:p w14:paraId="2BDFE86B" w14:textId="77777777" w:rsidR="00546BCF" w:rsidRDefault="00546BCF" w:rsidP="00546BCF">
      <w:pPr>
        <w:pStyle w:val="Overskrift1"/>
      </w:pPr>
      <w:bookmarkStart w:id="5" w:name="_Toc509930339"/>
      <w:r>
        <w:lastRenderedPageBreak/>
        <w:t>Compliancetest</w:t>
      </w:r>
      <w:bookmarkEnd w:id="5"/>
    </w:p>
    <w:p w14:paraId="3F07DF94" w14:textId="77777777" w:rsidR="00615EB2" w:rsidRPr="00B51A06" w:rsidRDefault="00615EB2" w:rsidP="00615EB2">
      <w:pPr>
        <w:pStyle w:val="Overskrift2"/>
      </w:pPr>
      <w:bookmarkStart w:id="6" w:name="_Toc509930340"/>
      <w:bookmarkStart w:id="7" w:name="_Ref508649648"/>
      <w:bookmarkStart w:id="8" w:name="_Ref508649685"/>
      <w:r w:rsidRPr="00B51A06">
        <w:t>Forberedelse</w:t>
      </w:r>
      <w:bookmarkEnd w:id="6"/>
    </w:p>
    <w:p w14:paraId="18D68EA4" w14:textId="775A118C" w:rsidR="00615EB2" w:rsidRDefault="00615EB2" w:rsidP="00615EB2">
      <w:pPr>
        <w:pStyle w:val="Brdtekst"/>
      </w:pPr>
      <w:r w:rsidRPr="00117506">
        <w:t xml:space="preserve">Der er en række </w:t>
      </w:r>
      <w:r w:rsidRPr="00CE02B5">
        <w:t>forbe</w:t>
      </w:r>
      <w:r w:rsidR="005B06FA">
        <w:t>redelses</w:t>
      </w:r>
      <w:r w:rsidRPr="00117506">
        <w:t>øvels</w:t>
      </w:r>
      <w:r w:rsidR="00240E8F">
        <w:t>er som skal gennemføres før der kan opnås</w:t>
      </w:r>
      <w:r w:rsidRPr="00117506">
        <w:t xml:space="preserve"> adgang </w:t>
      </w:r>
      <w:r w:rsidR="005B06FA">
        <w:t>til STS Organisation. Det</w:t>
      </w:r>
      <w:r>
        <w:t xml:space="preserve"> drejer som om sikkerhed</w:t>
      </w:r>
      <w:r w:rsidR="00240E8F">
        <w:t xml:space="preserve">smodellerne for systemer og </w:t>
      </w:r>
      <w:r>
        <w:t>brugere, samt implementering af de tekniske beskrivelser af snitfladen.</w:t>
      </w:r>
    </w:p>
    <w:p w14:paraId="70725FA6" w14:textId="6BC50B5B" w:rsidR="00615EB2" w:rsidRPr="00117506" w:rsidRDefault="00615EB2" w:rsidP="00615EB2">
      <w:pPr>
        <w:pStyle w:val="Brdtekst"/>
      </w:pPr>
      <w:r>
        <w:t>De er beskrevet i de kommende underpunkter for at give en samlet gennemgang af d</w:t>
      </w:r>
      <w:r w:rsidR="00240E8F">
        <w:t>e stand-alone delprocesser som skal gennemføres</w:t>
      </w:r>
      <w:r>
        <w:t xml:space="preserve"> for</w:t>
      </w:r>
      <w:r w:rsidR="00240E8F">
        <w:t xml:space="preserve"> at kunne gennemføre compliance</w:t>
      </w:r>
      <w:r>
        <w:t>forløbet.</w:t>
      </w:r>
    </w:p>
    <w:p w14:paraId="46247C04" w14:textId="77777777" w:rsidR="00615EB2" w:rsidRPr="00B51A06" w:rsidRDefault="00615EB2" w:rsidP="00615EB2">
      <w:pPr>
        <w:pStyle w:val="Overskrift3"/>
      </w:pPr>
      <w:bookmarkStart w:id="9" w:name="_Toc509930341"/>
      <w:r w:rsidRPr="00B51A06">
        <w:t>Serviceaftale og roller</w:t>
      </w:r>
      <w:bookmarkEnd w:id="9"/>
    </w:p>
    <w:p w14:paraId="427047EA" w14:textId="77777777" w:rsidR="00615EB2" w:rsidRPr="00117506" w:rsidRDefault="00615EB2" w:rsidP="00615EB2">
      <w:pPr>
        <w:pStyle w:val="Brdtekst"/>
      </w:pPr>
      <w:r w:rsidRPr="00117506">
        <w:rPr>
          <w:b/>
        </w:rPr>
        <w:t>Rettighedsstyring for systemer:</w:t>
      </w:r>
    </w:p>
    <w:p w14:paraId="19BA66F7" w14:textId="109A1A8D" w:rsidR="00615EB2" w:rsidRDefault="00615EB2" w:rsidP="00615EB2">
      <w:pPr>
        <w:pStyle w:val="Brdtekst"/>
      </w:pPr>
      <w:r w:rsidRPr="00117506">
        <w:t xml:space="preserve">For at lave kunne tilgå </w:t>
      </w:r>
      <w:r>
        <w:t xml:space="preserve">STS </w:t>
      </w:r>
      <w:r w:rsidRPr="00117506">
        <w:t>Organisation</w:t>
      </w:r>
      <w:r w:rsidR="00240E8F">
        <w:t xml:space="preserve"> med et </w:t>
      </w:r>
      <w:r>
        <w:t>IT-system,</w:t>
      </w:r>
      <w:r w:rsidR="00240E8F">
        <w:t xml:space="preserve"> skal der først indgås</w:t>
      </w:r>
      <w:r w:rsidRPr="00117506">
        <w:t xml:space="preserve"> serviceaftaler som giver adgang.</w:t>
      </w:r>
      <w:r w:rsidR="00240E8F">
        <w:t xml:space="preserve"> Det kan der</w:t>
      </w:r>
      <w:r>
        <w:t xml:space="preserve"> anmode</w:t>
      </w:r>
      <w:r w:rsidR="00240E8F">
        <w:t>s</w:t>
      </w:r>
      <w:r>
        <w:t xml:space="preserve"> om via STS Administrationsmodulet. </w:t>
      </w:r>
      <w:r>
        <w:br/>
        <w:t xml:space="preserve">Processen for at få adgang til Administrationsmodulet og til at anmode om aftaler er beskrevet i: </w:t>
      </w:r>
      <w:hyperlink r:id="rId12" w:history="1">
        <w:r w:rsidRPr="00986071">
          <w:rPr>
            <w:rStyle w:val="Hyperlink"/>
          </w:rPr>
          <w:t>Brugervejledning til Administrationsmodulet for leverandører</w:t>
        </w:r>
      </w:hyperlink>
    </w:p>
    <w:p w14:paraId="5FE04BB5" w14:textId="2FDF8285" w:rsidR="00615EB2" w:rsidRDefault="00240E8F" w:rsidP="00615EB2">
      <w:pPr>
        <w:pStyle w:val="Brdtekst"/>
      </w:pPr>
      <w:r>
        <w:t>Når der er</w:t>
      </w:r>
      <w:r w:rsidR="00615EB2">
        <w:t xml:space="preserve"> anmodet om en serviceaftale, skal kom</w:t>
      </w:r>
      <w:r>
        <w:t>munen godkende anmodningen før der opnås</w:t>
      </w:r>
      <w:r w:rsidR="00EE1C42">
        <w:t xml:space="preserve"> adgang til servicen</w:t>
      </w:r>
      <w:r w:rsidR="00615EB2">
        <w:t>.</w:t>
      </w:r>
      <w:r w:rsidR="00615EB2">
        <w:br/>
        <w:t xml:space="preserve">Beskrivelse af kommunens processer for at få adgang til, og at benytte STS administrationsmodulet er beskrevet her: </w:t>
      </w:r>
      <w:r w:rsidR="00615EB2">
        <w:br/>
      </w:r>
      <w:hyperlink r:id="rId13" w:history="1">
        <w:r w:rsidR="00615EB2" w:rsidRPr="005847A1">
          <w:rPr>
            <w:rStyle w:val="Hyperlink"/>
          </w:rPr>
          <w:t>Brugervejledning til Administrationsmodulet for myndigheder</w:t>
        </w:r>
      </w:hyperlink>
    </w:p>
    <w:p w14:paraId="20511FDB" w14:textId="2C0A1F93" w:rsidR="00615EB2" w:rsidRDefault="00615EB2" w:rsidP="00615EB2">
      <w:pPr>
        <w:pStyle w:val="Brdtekst"/>
      </w:pPr>
      <w:r>
        <w:t xml:space="preserve">Når serviceaftalen er godkendt af den kommunale aftalegodkender, </w:t>
      </w:r>
      <w:r w:rsidR="00EE1C42">
        <w:t>så har</w:t>
      </w:r>
      <w:r>
        <w:t xml:space="preserve"> IT system</w:t>
      </w:r>
      <w:r w:rsidR="00EE1C42">
        <w:t>et</w:t>
      </w:r>
      <w:r>
        <w:t xml:space="preserve"> adgang til </w:t>
      </w:r>
      <w:r w:rsidR="00EE1C42">
        <w:t xml:space="preserve">den pågældende kommunanes data i </w:t>
      </w:r>
      <w:r>
        <w:t>STS Organisation.</w:t>
      </w:r>
      <w:r>
        <w:br/>
      </w:r>
    </w:p>
    <w:p w14:paraId="77C7AEFD" w14:textId="77777777" w:rsidR="00615EB2" w:rsidRPr="00117506" w:rsidRDefault="00615EB2" w:rsidP="00615EB2">
      <w:pPr>
        <w:pStyle w:val="Brdtekst"/>
        <w:rPr>
          <w:b/>
        </w:rPr>
      </w:pPr>
      <w:r w:rsidRPr="00117506">
        <w:rPr>
          <w:b/>
        </w:rPr>
        <w:t>Rettighedsstyring for brugere</w:t>
      </w:r>
      <w:r>
        <w:rPr>
          <w:b/>
        </w:rPr>
        <w:t>:</w:t>
      </w:r>
    </w:p>
    <w:p w14:paraId="76BCBCF6" w14:textId="265D32B9" w:rsidR="00615EB2" w:rsidRDefault="00615EB2" w:rsidP="00615EB2">
      <w:pPr>
        <w:pStyle w:val="Brdtekst"/>
      </w:pPr>
      <w:r>
        <w:t>For at kunne t</w:t>
      </w:r>
      <w:r w:rsidR="003512E5">
        <w:t>ilgå STS Organisation GUI skal der</w:t>
      </w:r>
      <w:r>
        <w:t>:</w:t>
      </w:r>
    </w:p>
    <w:p w14:paraId="598F4092" w14:textId="258C70BA" w:rsidR="00615EB2" w:rsidRDefault="003512E5" w:rsidP="00615EB2">
      <w:pPr>
        <w:pStyle w:val="Brdtekst"/>
        <w:numPr>
          <w:ilvl w:val="0"/>
          <w:numId w:val="48"/>
        </w:numPr>
      </w:pPr>
      <w:r>
        <w:lastRenderedPageBreak/>
        <w:t>Oprettes</w:t>
      </w:r>
      <w:r w:rsidR="00615EB2">
        <w:t xml:space="preserve"> en jobfunktionsrolle med ”</w:t>
      </w:r>
      <w:r w:rsidR="00615EB2">
        <w:rPr>
          <w:rFonts w:ascii="Segoe UI" w:hAnsi="Segoe UI" w:cs="Segoe UI"/>
          <w:color w:val="212529"/>
          <w:shd w:val="clear" w:color="auto" w:fill="FFFFFF"/>
        </w:rPr>
        <w:t>OrganisationAdministrator</w:t>
      </w:r>
      <w:r w:rsidR="00615EB2">
        <w:t xml:space="preserve">”. </w:t>
      </w:r>
      <w:r w:rsidR="00615EB2">
        <w:br/>
        <w:t xml:space="preserve">Det er kommunen som </w:t>
      </w:r>
      <w:r>
        <w:t>der</w:t>
      </w:r>
      <w:r w:rsidR="00615EB2">
        <w:t xml:space="preserve"> teste</w:t>
      </w:r>
      <w:r>
        <w:t>s i samarbejde</w:t>
      </w:r>
      <w:r w:rsidR="00615EB2">
        <w:t xml:space="preserve"> med</w:t>
      </w:r>
      <w:r>
        <w:t>,</w:t>
      </w:r>
      <w:r w:rsidR="00615EB2">
        <w:t xml:space="preserve"> der skal oprette denne.</w:t>
      </w:r>
      <w:r w:rsidR="00615EB2">
        <w:br/>
        <w:t>Den skal:</w:t>
      </w:r>
    </w:p>
    <w:p w14:paraId="6959E916" w14:textId="77777777" w:rsidR="00615EB2" w:rsidRDefault="00615EB2" w:rsidP="00615EB2">
      <w:pPr>
        <w:pStyle w:val="Brdtekst"/>
        <w:numPr>
          <w:ilvl w:val="1"/>
          <w:numId w:val="48"/>
        </w:numPr>
      </w:pPr>
      <w:r>
        <w:t>Hedde ”</w:t>
      </w:r>
      <w:r w:rsidRPr="008C7EAF">
        <w:rPr>
          <w:rFonts w:ascii="Segoe UI" w:hAnsi="Segoe UI" w:cs="Segoe UI"/>
          <w:color w:val="212529"/>
          <w:shd w:val="clear" w:color="auto" w:fill="FFFFFF"/>
        </w:rPr>
        <w:t>OrganisationAdministrator</w:t>
      </w:r>
      <w:r>
        <w:t>” i Entity ID.</w:t>
      </w:r>
    </w:p>
    <w:p w14:paraId="08F57861" w14:textId="77777777" w:rsidR="00615EB2" w:rsidRDefault="00615EB2" w:rsidP="00615EB2">
      <w:pPr>
        <w:pStyle w:val="Brdtekst"/>
        <w:numPr>
          <w:ilvl w:val="1"/>
          <w:numId w:val="48"/>
        </w:numPr>
      </w:pPr>
      <w:r>
        <w:t>Have tilknyttet følgende brugersystemroller:</w:t>
      </w:r>
    </w:p>
    <w:p w14:paraId="1A6B1FC6" w14:textId="77777777" w:rsidR="00615EB2" w:rsidRDefault="00615EB2" w:rsidP="00615EB2">
      <w:pPr>
        <w:pStyle w:val="Brdtekst"/>
        <w:numPr>
          <w:ilvl w:val="2"/>
          <w:numId w:val="48"/>
        </w:numPr>
      </w:pPr>
      <w:r>
        <w:t xml:space="preserve">Udstil </w:t>
      </w:r>
    </w:p>
    <w:p w14:paraId="35FFD88C" w14:textId="77777777" w:rsidR="00615EB2" w:rsidRDefault="00615EB2" w:rsidP="00615EB2">
      <w:pPr>
        <w:pStyle w:val="Brdtekst"/>
        <w:numPr>
          <w:ilvl w:val="2"/>
          <w:numId w:val="48"/>
        </w:numPr>
      </w:pPr>
      <w:r>
        <w:t>Rediger</w:t>
      </w:r>
    </w:p>
    <w:p w14:paraId="280B59F9" w14:textId="77777777" w:rsidR="00615EB2" w:rsidRDefault="00615EB2" w:rsidP="00615EB2">
      <w:pPr>
        <w:pStyle w:val="Brdtekst"/>
        <w:ind w:left="1780"/>
      </w:pPr>
      <w:r>
        <w:t>Begge brugersystemroller skal have dataafgrænsningsværdien ”Ja” i ”SeNavn” og ”SeCPR-nummer”.</w:t>
      </w:r>
    </w:p>
    <w:p w14:paraId="1BEC346F" w14:textId="46C19F5F" w:rsidR="00615EB2" w:rsidRDefault="00615EB2" w:rsidP="00615EB2">
      <w:pPr>
        <w:pStyle w:val="Brdtekst"/>
        <w:numPr>
          <w:ilvl w:val="0"/>
          <w:numId w:val="48"/>
        </w:numPr>
      </w:pPr>
      <w:r>
        <w:t xml:space="preserve">Have oprettet en bruger i den kommunes IdP som i tester med, som har tilknyttet de tilsvarende </w:t>
      </w:r>
      <w:r w:rsidR="003512E5">
        <w:t>brugersystemroller</w:t>
      </w:r>
      <w:r>
        <w:t xml:space="preserve"> for denne JobFunktionsrolle</w:t>
      </w:r>
    </w:p>
    <w:p w14:paraId="1F5C0BC7" w14:textId="77777777" w:rsidR="00615EB2" w:rsidRDefault="00615EB2" w:rsidP="00615EB2">
      <w:pPr>
        <w:pStyle w:val="Brdtekst"/>
      </w:pPr>
      <w:r>
        <w:t>Derefter kan i logge ind i STS Organisation GUI, ved følgende link:</w:t>
      </w:r>
      <w:r>
        <w:br/>
      </w:r>
      <w:hyperlink r:id="rId14" w:history="1">
        <w:r w:rsidRPr="0054680E">
          <w:rPr>
            <w:rStyle w:val="Hyperlink"/>
          </w:rPr>
          <w:t>https://organisation.eksterntest-stoettesystemerne.dk/sts-rest-organisation/</w:t>
        </w:r>
      </w:hyperlink>
    </w:p>
    <w:p w14:paraId="719F6B54" w14:textId="77777777" w:rsidR="00615EB2" w:rsidRDefault="00615EB2" w:rsidP="00615EB2">
      <w:pPr>
        <w:pStyle w:val="Brdtekst"/>
      </w:pPr>
      <w:r>
        <w:t>Detaljeret beskrivelse af hvordan jobfunktionsroller og tilknytning af brugersystemroller skal fungere, er beskrevet her:</w:t>
      </w:r>
      <w:r>
        <w:br/>
      </w:r>
      <w:hyperlink r:id="rId15" w:history="1">
        <w:r w:rsidRPr="00DF41CF">
          <w:rPr>
            <w:rStyle w:val="Hyperlink"/>
          </w:rPr>
          <w:t>Vejledning til udarbejdelse af jobfunktionsroller for kommuner</w:t>
        </w:r>
      </w:hyperlink>
    </w:p>
    <w:p w14:paraId="3677E2F5" w14:textId="77777777" w:rsidR="00615EB2" w:rsidRPr="00117506" w:rsidRDefault="00615EB2" w:rsidP="00615EB2">
      <w:pPr>
        <w:pStyle w:val="Brdtekst"/>
      </w:pPr>
    </w:p>
    <w:p w14:paraId="38196674" w14:textId="77777777" w:rsidR="00615EB2" w:rsidRPr="00B51A06" w:rsidRDefault="00615EB2" w:rsidP="00615EB2">
      <w:pPr>
        <w:pStyle w:val="Overskrift3"/>
      </w:pPr>
      <w:bookmarkStart w:id="10" w:name="_Toc509930342"/>
      <w:r w:rsidRPr="00B51A06">
        <w:t>Etablering af teknisk integration</w:t>
      </w:r>
      <w:bookmarkEnd w:id="10"/>
    </w:p>
    <w:p w14:paraId="5BE30585" w14:textId="77777777" w:rsidR="00615EB2" w:rsidRDefault="00615EB2" w:rsidP="00615EB2">
      <w:pPr>
        <w:pStyle w:val="Brdtekst"/>
      </w:pPr>
      <w:r w:rsidRPr="00117506">
        <w:t xml:space="preserve">Følg integrationsbeskrivelsen </w:t>
      </w:r>
      <w:r>
        <w:t xml:space="preserve">nøje </w:t>
      </w:r>
      <w:r w:rsidRPr="00117506">
        <w:t xml:space="preserve">for at </w:t>
      </w:r>
      <w:r>
        <w:t>finde frem til alle de relevante informationer om WSDL, XSD filer, endpoints, logik og konfiguration/opsætninger</w:t>
      </w:r>
      <w:r w:rsidRPr="00117506">
        <w:t>.</w:t>
      </w:r>
      <w:r w:rsidRPr="00117506">
        <w:br/>
      </w:r>
      <w:r>
        <w:br/>
      </w:r>
      <w:r w:rsidRPr="00117506">
        <w:t>Integrationsbeskrivelse</w:t>
      </w:r>
      <w:r>
        <w:t xml:space="preserve">rne med relevante informationer er at finde under SF1500 (STS Organisation) på KDI ShareKomm site her: </w:t>
      </w:r>
      <w:hyperlink r:id="rId16" w:history="1">
        <w:r w:rsidRPr="00CE02B5">
          <w:rPr>
            <w:rStyle w:val="Hyperlink"/>
          </w:rPr>
          <w:t>Integrationsbeskrivelser</w:t>
        </w:r>
      </w:hyperlink>
      <w:r>
        <w:t xml:space="preserve">. </w:t>
      </w:r>
      <w:r>
        <w:br/>
      </w:r>
      <w:r>
        <w:lastRenderedPageBreak/>
        <w:br/>
        <w:t xml:space="preserve">Direkte link til </w:t>
      </w:r>
      <w:hyperlink r:id="rId17" w:history="1">
        <w:r w:rsidRPr="00CE02B5">
          <w:rPr>
            <w:rStyle w:val="Hyperlink"/>
          </w:rPr>
          <w:t>Integrationsbeskrivelse for STS Organisation V2.4.0.</w:t>
        </w:r>
      </w:hyperlink>
    </w:p>
    <w:p w14:paraId="06F976F1" w14:textId="367FE2B3" w:rsidR="00615EB2" w:rsidRDefault="003512E5" w:rsidP="00615EB2">
      <w:pPr>
        <w:pStyle w:val="Brdtekst"/>
      </w:pPr>
      <w:r>
        <w:t>E</w:t>
      </w:r>
      <w:r w:rsidR="00615EB2">
        <w:t>ksempler</w:t>
      </w:r>
      <w:r>
        <w:t xml:space="preserve"> </w:t>
      </w:r>
      <w:r w:rsidR="00B254AB">
        <w:t xml:space="preserve">på </w:t>
      </w:r>
      <w:r>
        <w:t>XML payload</w:t>
      </w:r>
      <w:r w:rsidR="00615EB2">
        <w:t xml:space="preserve"> </w:t>
      </w:r>
      <w:r>
        <w:t xml:space="preserve">findes i </w:t>
      </w:r>
      <w:r w:rsidR="006C1DA8">
        <w:t>dokumentet ’Fællesdokument for snitflader</w:t>
      </w:r>
      <w:r w:rsidR="006C1DA8" w:rsidRPr="006C1DA8">
        <w:t>ne i Støttesystemerne</w:t>
      </w:r>
      <w:r w:rsidR="006C1DA8">
        <w:t xml:space="preserve">’ </w:t>
      </w:r>
      <w:r w:rsidR="006C1DA8" w:rsidRPr="006C1DA8">
        <w:rPr>
          <w:highlight w:val="yellow"/>
        </w:rPr>
        <w:t>[Link når dokumentet er udstillet på share-komm]</w:t>
      </w:r>
      <w:r w:rsidR="006C1DA8">
        <w:t>.</w:t>
      </w:r>
    </w:p>
    <w:p w14:paraId="0E930FA4" w14:textId="77777777" w:rsidR="00615EB2" w:rsidRPr="00B51A06" w:rsidRDefault="00615EB2" w:rsidP="00615EB2">
      <w:pPr>
        <w:pStyle w:val="Overskrift3"/>
      </w:pPr>
      <w:bookmarkStart w:id="11" w:name="_Toc509930343"/>
      <w:r w:rsidRPr="00B51A06">
        <w:t>Testdata og testværktøj</w:t>
      </w:r>
      <w:bookmarkEnd w:id="11"/>
    </w:p>
    <w:p w14:paraId="0CA53857" w14:textId="77777777" w:rsidR="00615EB2" w:rsidRPr="00117506" w:rsidRDefault="00615EB2" w:rsidP="00615EB2">
      <w:pPr>
        <w:ind w:left="340"/>
        <w:rPr>
          <w:b/>
          <w:lang w:val="fo-FO"/>
        </w:rPr>
      </w:pPr>
      <w:r w:rsidRPr="00117506">
        <w:rPr>
          <w:b/>
          <w:lang w:val="fo-FO"/>
        </w:rPr>
        <w:t>Testdata:</w:t>
      </w:r>
    </w:p>
    <w:p w14:paraId="58DCF526" w14:textId="77777777" w:rsidR="00615EB2" w:rsidRDefault="00615EB2" w:rsidP="00615EB2">
      <w:pPr>
        <w:ind w:left="340"/>
        <w:rPr>
          <w:lang w:val="fo-FO"/>
        </w:rPr>
      </w:pPr>
    </w:p>
    <w:p w14:paraId="2B8DED81" w14:textId="77777777" w:rsidR="00615EB2" w:rsidRDefault="00615EB2" w:rsidP="00615EB2">
      <w:pPr>
        <w:ind w:left="340"/>
        <w:rPr>
          <w:lang w:val="fo-FO"/>
        </w:rPr>
      </w:pPr>
      <w:r>
        <w:rPr>
          <w:lang w:val="fo-FO"/>
        </w:rPr>
        <w:t>KDI basis test data til STS Organisation “Korsbæk arket” er indlejret nedenfor:</w:t>
      </w:r>
    </w:p>
    <w:p w14:paraId="7CCCD8EB" w14:textId="661BDC76" w:rsidR="00615EB2" w:rsidRDefault="00615EB2" w:rsidP="00615EB2">
      <w:pPr>
        <w:ind w:left="340"/>
        <w:rPr>
          <w:lang w:val="fo-FO"/>
        </w:rPr>
      </w:pPr>
      <w:r>
        <w:rPr>
          <w:lang w:val="fo-FO"/>
        </w:rPr>
        <w:t xml:space="preserve">Det består af en fiktiv organisation, som er modelleret efter anvisningerne. </w:t>
      </w:r>
      <w:r>
        <w:rPr>
          <w:lang w:val="fo-FO"/>
        </w:rPr>
        <w:br/>
        <w:t>Denne test data kan i indlæse i jeres test kommune på KDI ekstern test miljø hvis det er den øns</w:t>
      </w:r>
      <w:r w:rsidR="003512E5">
        <w:rPr>
          <w:lang w:val="fo-FO"/>
        </w:rPr>
        <w:t>kede fremgang. Alternativt kan der</w:t>
      </w:r>
      <w:r>
        <w:rPr>
          <w:lang w:val="fo-FO"/>
        </w:rPr>
        <w:t xml:space="preserve"> indlæse</w:t>
      </w:r>
      <w:r w:rsidR="003512E5">
        <w:rPr>
          <w:lang w:val="fo-FO"/>
        </w:rPr>
        <w:t>s</w:t>
      </w:r>
      <w:r>
        <w:rPr>
          <w:lang w:val="fo-FO"/>
        </w:rPr>
        <w:t xml:space="preserve"> </w:t>
      </w:r>
      <w:r w:rsidR="00035813">
        <w:rPr>
          <w:lang w:val="fo-FO"/>
        </w:rPr>
        <w:t>egne test</w:t>
      </w:r>
      <w:r>
        <w:rPr>
          <w:lang w:val="fo-FO"/>
        </w:rPr>
        <w:t>data – se</w:t>
      </w:r>
      <w:r w:rsidR="00113BDB">
        <w:rPr>
          <w:lang w:val="fo-FO"/>
        </w:rPr>
        <w:t xml:space="preserve"> afsnit</w:t>
      </w:r>
      <w:r>
        <w:rPr>
          <w:lang w:val="fo-FO"/>
        </w:rPr>
        <w:t xml:space="preserve"> </w:t>
      </w:r>
      <w:r w:rsidR="00113BDB">
        <w:rPr>
          <w:lang w:val="fo-FO"/>
        </w:rPr>
        <w:fldChar w:fldCharType="begin"/>
      </w:r>
      <w:r w:rsidR="00113BDB">
        <w:rPr>
          <w:lang w:val="fo-FO"/>
        </w:rPr>
        <w:instrText xml:space="preserve"> REF _Ref508654591 \r \h </w:instrText>
      </w:r>
      <w:r w:rsidR="00113BDB">
        <w:rPr>
          <w:lang w:val="fo-FO"/>
        </w:rPr>
      </w:r>
      <w:r w:rsidR="00113BDB">
        <w:rPr>
          <w:lang w:val="fo-FO"/>
        </w:rPr>
        <w:fldChar w:fldCharType="separate"/>
      </w:r>
      <w:r w:rsidR="00113BDB">
        <w:rPr>
          <w:lang w:val="fo-FO"/>
        </w:rPr>
        <w:t>3</w:t>
      </w:r>
      <w:r w:rsidR="00113BDB">
        <w:rPr>
          <w:lang w:val="fo-FO"/>
        </w:rPr>
        <w:fldChar w:fldCharType="end"/>
      </w:r>
      <w:r w:rsidR="00113BDB">
        <w:rPr>
          <w:lang w:val="fo-FO"/>
        </w:rPr>
        <w:t xml:space="preserve"> </w:t>
      </w:r>
      <w:r>
        <w:rPr>
          <w:lang w:val="fo-FO"/>
        </w:rPr>
        <w:t>for muligheder og begrænsninger.</w:t>
      </w:r>
      <w:r>
        <w:rPr>
          <w:lang w:val="fo-FO"/>
        </w:rPr>
        <w:br/>
      </w:r>
    </w:p>
    <w:p w14:paraId="7B818AF9" w14:textId="77777777" w:rsidR="00615EB2" w:rsidRDefault="00615EB2" w:rsidP="00615EB2">
      <w:pPr>
        <w:ind w:left="340"/>
        <w:rPr>
          <w:lang w:val="fo-FO"/>
        </w:rPr>
      </w:pPr>
      <w:r>
        <w:rPr>
          <w:lang w:val="fo-FO"/>
        </w:rPr>
        <w:t>Basis Test data – “Korsbæk arket”:</w:t>
      </w:r>
    </w:p>
    <w:p w14:paraId="589C1DF8" w14:textId="77777777" w:rsidR="00615EB2" w:rsidRDefault="006C1DA8" w:rsidP="00615EB2">
      <w:pPr>
        <w:ind w:left="340"/>
      </w:pPr>
      <w:ins w:id="12" w:author="Sonny Thorndal Pedersen" w:date="2018-03-27T12:33:00Z">
        <w:r>
          <w:rPr>
            <w:noProof/>
          </w:rPr>
          <w:object w:dxaOrig="1533" w:dyaOrig="990" w14:anchorId="608388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5pt;height:49.5pt;mso-width-percent:0;mso-height-percent:0;mso-width-percent:0;mso-height-percent:0" o:ole="">
              <v:imagedata r:id="rId18" o:title=""/>
            </v:shape>
            <o:OLEObject Type="Embed" ProgID="PowerPoint.Show.12" ShapeID="_x0000_i1025" DrawAspect="Icon" ObjectID="_1584970631" r:id="rId19"/>
          </w:object>
        </w:r>
      </w:ins>
      <w:bookmarkStart w:id="13" w:name="_MON_1583297399"/>
      <w:bookmarkEnd w:id="13"/>
      <w:ins w:id="14" w:author="Sonny Thorndal Pedersen" w:date="2018-03-27T12:33:00Z">
        <w:r w:rsidR="00216C83">
          <w:rPr>
            <w:noProof/>
          </w:rPr>
          <w:object w:dxaOrig="1175" w:dyaOrig="760" w14:anchorId="4CA4E4CF">
            <v:shape id="_x0000_i1030" type="#_x0000_t75" alt="" style="width:58.5pt;height:37.5pt" o:ole="">
              <v:imagedata r:id="rId20" o:title=""/>
            </v:shape>
            <o:OLEObject Type="Embed" ProgID="Excel.Sheet.12" ShapeID="_x0000_i1030" DrawAspect="Icon" ObjectID="_1584970632" r:id="rId21"/>
          </w:object>
        </w:r>
      </w:ins>
      <w:r w:rsidR="00615EB2">
        <w:t xml:space="preserve"> </w:t>
      </w:r>
    </w:p>
    <w:p w14:paraId="2FDBA778" w14:textId="77777777" w:rsidR="00615EB2" w:rsidRDefault="00615EB2" w:rsidP="00615EB2">
      <w:pPr>
        <w:ind w:left="340"/>
        <w:rPr>
          <w:lang w:val="fo-FO"/>
        </w:rPr>
      </w:pPr>
    </w:p>
    <w:p w14:paraId="78F7984D" w14:textId="77777777" w:rsidR="00615EB2" w:rsidRDefault="00615EB2" w:rsidP="00615EB2">
      <w:pPr>
        <w:ind w:left="340"/>
        <w:rPr>
          <w:b/>
          <w:lang w:val="fo-FO"/>
        </w:rPr>
      </w:pPr>
      <w:r w:rsidRPr="00117506">
        <w:rPr>
          <w:b/>
          <w:lang w:val="fo-FO"/>
        </w:rPr>
        <w:t>Testværktøj:</w:t>
      </w:r>
    </w:p>
    <w:p w14:paraId="226343E1" w14:textId="77777777" w:rsidR="00615EB2" w:rsidRPr="00117506" w:rsidRDefault="00615EB2" w:rsidP="00615EB2">
      <w:pPr>
        <w:ind w:left="340"/>
        <w:rPr>
          <w:lang w:val="fo-FO"/>
        </w:rPr>
      </w:pPr>
    </w:p>
    <w:p w14:paraId="6C292CE5" w14:textId="77777777" w:rsidR="00615EB2" w:rsidRDefault="00615EB2" w:rsidP="00615EB2">
      <w:pPr>
        <w:ind w:left="340"/>
        <w:rPr>
          <w:lang w:val="fo-FO"/>
        </w:rPr>
      </w:pPr>
      <w:r w:rsidRPr="00117506">
        <w:rPr>
          <w:lang w:val="fo-FO"/>
        </w:rPr>
        <w:t xml:space="preserve">I </w:t>
      </w:r>
      <w:r>
        <w:rPr>
          <w:lang w:val="fo-FO"/>
        </w:rPr>
        <w:t>løbet af compliance forløbet vil i skulle bede KDI om at trække en rapport over de indlæste data i jeres test kommunes organisation på KDI ekstern testmiljø.</w:t>
      </w:r>
      <w:r>
        <w:rPr>
          <w:lang w:val="fo-FO"/>
        </w:rPr>
        <w:br/>
        <w:t>Til dette bruger KDI et testvæktøj som generer en rapport som kan bruges til analyse og vurdering af om anvisningerne er overholdt.</w:t>
      </w:r>
    </w:p>
    <w:p w14:paraId="2DE5A522" w14:textId="77777777" w:rsidR="00615EB2" w:rsidRDefault="00615EB2" w:rsidP="00615EB2">
      <w:pPr>
        <w:ind w:left="340"/>
        <w:rPr>
          <w:lang w:val="fo-FO"/>
        </w:rPr>
      </w:pPr>
    </w:p>
    <w:p w14:paraId="053572F2" w14:textId="61D5176C" w:rsidR="00615EB2" w:rsidRDefault="00615EB2" w:rsidP="00615EB2">
      <w:pPr>
        <w:ind w:left="340"/>
        <w:rPr>
          <w:lang w:val="fo-FO"/>
        </w:rPr>
      </w:pPr>
      <w:r>
        <w:rPr>
          <w:lang w:val="fo-FO"/>
        </w:rPr>
        <w:t>Et eksempel på denne rapport, med datasættet fra Korsbæk arket kan ses her</w:t>
      </w:r>
      <w:r w:rsidR="00035813">
        <w:rPr>
          <w:lang w:val="fo-FO"/>
        </w:rPr>
        <w:t xml:space="preserve"> </w:t>
      </w:r>
      <w:r w:rsidR="00035813" w:rsidRPr="00035813">
        <w:rPr>
          <w:highlight w:val="yellow"/>
          <w:lang w:val="fo-FO"/>
        </w:rPr>
        <w:t>[Link kommer senere]</w:t>
      </w:r>
      <w:r>
        <w:rPr>
          <w:lang w:val="fo-FO"/>
        </w:rPr>
        <w:t>:</w:t>
      </w:r>
    </w:p>
    <w:p w14:paraId="6649C808" w14:textId="15A71A2F" w:rsidR="00615EB2" w:rsidRDefault="00615EB2" w:rsidP="00035813">
      <w:pPr>
        <w:rPr>
          <w:lang w:val="fo-FO"/>
        </w:rPr>
      </w:pPr>
    </w:p>
    <w:p w14:paraId="4CA9F160" w14:textId="77777777" w:rsidR="00615EB2" w:rsidRDefault="00615EB2" w:rsidP="00B51A06">
      <w:pPr>
        <w:rPr>
          <w:lang w:val="fo-FO"/>
        </w:rPr>
      </w:pPr>
    </w:p>
    <w:p w14:paraId="4D401F1F" w14:textId="52B9BCCB" w:rsidR="00546BCF" w:rsidRPr="00172567" w:rsidRDefault="00615EB2" w:rsidP="00B51A06">
      <w:pPr>
        <w:rPr>
          <w:highlight w:val="yellow"/>
        </w:rPr>
      </w:pPr>
      <w:r>
        <w:rPr>
          <w:lang w:val="fo-FO"/>
        </w:rPr>
        <w:t>Når i skal bestille sådan en rapport skal i følge beskrivelsen som er skrevet i punkt</w:t>
      </w:r>
      <w:bookmarkEnd w:id="7"/>
      <w:bookmarkEnd w:id="8"/>
      <w:r w:rsidR="00035813">
        <w:rPr>
          <w:lang w:val="fo-FO"/>
        </w:rPr>
        <w:t xml:space="preserve"> </w:t>
      </w:r>
      <w:r w:rsidR="00035813">
        <w:rPr>
          <w:lang w:val="fo-FO"/>
        </w:rPr>
        <w:fldChar w:fldCharType="begin"/>
      </w:r>
      <w:r w:rsidR="00035813">
        <w:rPr>
          <w:lang w:val="fo-FO"/>
        </w:rPr>
        <w:instrText xml:space="preserve"> REF _Ref511204552 \r \h </w:instrText>
      </w:r>
      <w:r w:rsidR="00035813">
        <w:rPr>
          <w:lang w:val="fo-FO"/>
        </w:rPr>
      </w:r>
      <w:r w:rsidR="00035813">
        <w:rPr>
          <w:lang w:val="fo-FO"/>
        </w:rPr>
        <w:fldChar w:fldCharType="separate"/>
      </w:r>
      <w:r w:rsidR="00035813">
        <w:rPr>
          <w:lang w:val="fo-FO"/>
        </w:rPr>
        <w:t>4.2.1</w:t>
      </w:r>
      <w:r w:rsidR="00035813">
        <w:rPr>
          <w:lang w:val="fo-FO"/>
        </w:rPr>
        <w:fldChar w:fldCharType="end"/>
      </w:r>
    </w:p>
    <w:p w14:paraId="14EC35C2" w14:textId="77777777" w:rsidR="00546BCF" w:rsidRDefault="00546BCF" w:rsidP="00546BCF">
      <w:pPr>
        <w:pStyle w:val="Brdtekst"/>
      </w:pPr>
    </w:p>
    <w:p w14:paraId="15FD1E50" w14:textId="77777777" w:rsidR="00546BCF" w:rsidRDefault="00546BCF" w:rsidP="00546BCF">
      <w:pPr>
        <w:pStyle w:val="Overskrift2"/>
      </w:pPr>
      <w:bookmarkStart w:id="15" w:name="_Toc509930344"/>
      <w:r>
        <w:lastRenderedPageBreak/>
        <w:t>Gennemførelse</w:t>
      </w:r>
      <w:bookmarkEnd w:id="15"/>
    </w:p>
    <w:p w14:paraId="71D8AEDE" w14:textId="77777777" w:rsidR="0091216B" w:rsidRDefault="0091216B" w:rsidP="0091216B">
      <w:pPr>
        <w:pStyle w:val="Brdtekst"/>
      </w:pPr>
      <w:r>
        <w:t>Overordnet set består compliancetesten af tre faser:</w:t>
      </w:r>
    </w:p>
    <w:p w14:paraId="4C6FD5F3" w14:textId="77777777" w:rsidR="0091216B" w:rsidRDefault="0091216B" w:rsidP="0091216B">
      <w:pPr>
        <w:pStyle w:val="Brdtekst"/>
        <w:numPr>
          <w:ilvl w:val="0"/>
          <w:numId w:val="45"/>
        </w:numPr>
      </w:pPr>
      <w:r>
        <w:t>Forberedelse</w:t>
      </w:r>
    </w:p>
    <w:p w14:paraId="0C88AB6C" w14:textId="77777777" w:rsidR="0091216B" w:rsidRDefault="0091216B" w:rsidP="0091216B">
      <w:pPr>
        <w:pStyle w:val="Brdtekst"/>
        <w:numPr>
          <w:ilvl w:val="0"/>
          <w:numId w:val="45"/>
        </w:numPr>
      </w:pPr>
      <w:r>
        <w:t>Gennemførelse af tests</w:t>
      </w:r>
    </w:p>
    <w:p w14:paraId="73175B7D" w14:textId="77777777" w:rsidR="0091216B" w:rsidRDefault="0091216B" w:rsidP="0091216B">
      <w:pPr>
        <w:pStyle w:val="Brdtekst"/>
        <w:numPr>
          <w:ilvl w:val="0"/>
          <w:numId w:val="45"/>
        </w:numPr>
      </w:pPr>
      <w:r>
        <w:t>Godkendelse</w:t>
      </w:r>
    </w:p>
    <w:p w14:paraId="3FBCAB0D" w14:textId="77777777" w:rsidR="0091216B" w:rsidRPr="0091216B" w:rsidRDefault="0091216B" w:rsidP="0091216B">
      <w:pPr>
        <w:pStyle w:val="Brdtekst"/>
      </w:pPr>
      <w:r>
        <w:t xml:space="preserve">I forberedelsesfasen gennemføres de trin som er forudsætninger for at testen i det hele taget kan eksekveres jf. afsnit </w:t>
      </w:r>
      <w:r>
        <w:fldChar w:fldCharType="begin"/>
      </w:r>
      <w:r>
        <w:instrText xml:space="preserve"> REF _Ref508649685 \r \h </w:instrText>
      </w:r>
      <w:r>
        <w:fldChar w:fldCharType="separate"/>
      </w:r>
      <w:r>
        <w:t>4.1</w:t>
      </w:r>
      <w:r>
        <w:fldChar w:fldCharType="end"/>
      </w:r>
      <w:r>
        <w:t>. Det er således ikke muligt at springe en fase over. Nedenfor gennemgås testforløbet, sådan som det tager sig ud efter gennemførelse af forberedelsesfasen.</w:t>
      </w:r>
    </w:p>
    <w:p w14:paraId="12DBBAD9" w14:textId="77777777" w:rsidR="00546BCF" w:rsidRDefault="00546BCF" w:rsidP="00546BCF">
      <w:pPr>
        <w:pStyle w:val="Overskrift3"/>
      </w:pPr>
      <w:bookmarkStart w:id="16" w:name="_Toc509930345"/>
      <w:bookmarkStart w:id="17" w:name="_Ref511204552"/>
      <w:r>
        <w:t>Test</w:t>
      </w:r>
      <w:r w:rsidR="00BB4B90">
        <w:t>forløb</w:t>
      </w:r>
      <w:bookmarkEnd w:id="16"/>
      <w:bookmarkEnd w:id="17"/>
    </w:p>
    <w:p w14:paraId="12B5FE0E" w14:textId="77777777" w:rsidR="0091216B" w:rsidRDefault="00BB4B90" w:rsidP="0091216B">
      <w:pPr>
        <w:pStyle w:val="Brdtekst"/>
        <w:keepNext/>
      </w:pPr>
      <w:r>
        <w:rPr>
          <w:noProof/>
          <w:lang w:eastAsia="da-DK"/>
        </w:rPr>
        <w:drawing>
          <wp:inline distT="0" distB="0" distL="0" distR="0" wp14:anchorId="2DE8C878" wp14:editId="3FD0B692">
            <wp:extent cx="4931410" cy="809469"/>
            <wp:effectExtent l="0" t="0" r="4064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A4F8CAE" w14:textId="77777777" w:rsidR="00BB4B90" w:rsidRDefault="0091216B" w:rsidP="0091216B">
      <w:pPr>
        <w:pStyle w:val="Billedtekst"/>
        <w:jc w:val="center"/>
      </w:pPr>
      <w:r>
        <w:t xml:space="preserve">Figur </w:t>
      </w:r>
      <w:fldSimple w:instr=" SEQ Figur \* ARABIC ">
        <w:r>
          <w:rPr>
            <w:noProof/>
          </w:rPr>
          <w:t>1</w:t>
        </w:r>
      </w:fldSimple>
      <w:r>
        <w:t>: Testforløb for compliancetest</w:t>
      </w:r>
    </w:p>
    <w:p w14:paraId="483B7D68" w14:textId="5F399CB5" w:rsidR="002826C2" w:rsidRPr="00B51A06" w:rsidRDefault="002826C2" w:rsidP="00B51A06">
      <w:pPr>
        <w:pStyle w:val="Overskrift3"/>
      </w:pPr>
      <w:r w:rsidRPr="00EE1937">
        <w:t>Forbered</w:t>
      </w:r>
      <w:r w:rsidR="00EE1937" w:rsidRPr="00B51A06">
        <w:t>else</w:t>
      </w:r>
    </w:p>
    <w:p w14:paraId="6FB897EE" w14:textId="09882D38" w:rsidR="0091216B" w:rsidRDefault="0091216B" w:rsidP="0091216B">
      <w:r>
        <w:t xml:space="preserve">Inden selve testen kan påbegyndes, er det nødvendigt at få indlæst </w:t>
      </w:r>
      <w:r w:rsidR="003B5235">
        <w:t>testdatasættet. Dette kan foregå på to måder:</w:t>
      </w:r>
    </w:p>
    <w:p w14:paraId="75680575" w14:textId="77777777" w:rsidR="003B5235" w:rsidRDefault="003B5235" w:rsidP="0091216B"/>
    <w:p w14:paraId="06EE7920" w14:textId="256DBEA5" w:rsidR="003B5235" w:rsidRDefault="003B5235" w:rsidP="003B5235">
      <w:pPr>
        <w:pStyle w:val="Brdtekst"/>
        <w:numPr>
          <w:ilvl w:val="0"/>
          <w:numId w:val="47"/>
        </w:numPr>
      </w:pPr>
      <w:r>
        <w:t>Indlæsning via SF1500</w:t>
      </w:r>
      <w:r>
        <w:br/>
        <w:t>Anvendere kan selv sørge for indlæsning af testdata via de udstillede services under SF1500 på Serviceplatformen. Hvis der anvendes eget datasæt, så skal anvenderen levere en tilpasset beskrivelse af test</w:t>
      </w:r>
      <w:r w:rsidR="00C53EDE">
        <w:t>-s</w:t>
      </w:r>
      <w:r>
        <w:t>cenarierne, som matcher det specifikke test</w:t>
      </w:r>
      <w:r w:rsidR="00C53EDE">
        <w:t>data</w:t>
      </w:r>
      <w:r>
        <w:t xml:space="preserve">sæt. Dette skal sendes til </w:t>
      </w:r>
      <w:hyperlink r:id="rId27" w:history="1">
        <w:r w:rsidRPr="009E3BED">
          <w:rPr>
            <w:rStyle w:val="Hyperlink"/>
          </w:rPr>
          <w:t>kdi@kombit.dk</w:t>
        </w:r>
      </w:hyperlink>
      <w:r>
        <w:t xml:space="preserve"> </w:t>
      </w:r>
      <w:r>
        <w:lastRenderedPageBreak/>
        <w:t xml:space="preserve">med emnet ’Compliancetest STS Organisation </w:t>
      </w:r>
      <w:r w:rsidR="001D6EB6">
        <w:t>–</w:t>
      </w:r>
      <w:r>
        <w:t xml:space="preserve"> </w:t>
      </w:r>
      <w:r w:rsidR="001D6EB6">
        <w:t>Baseline -</w:t>
      </w:r>
      <w:r>
        <w:t xml:space="preserve">[Anvendersystemnavn]’, hvor Anvendersystemnavnet skal svare til det navn som systemet har indgået </w:t>
      </w:r>
      <w:r w:rsidR="001D0C1E">
        <w:t>service</w:t>
      </w:r>
      <w:r>
        <w:t>aftale om anvendelse af SF1500 på.</w:t>
      </w:r>
    </w:p>
    <w:p w14:paraId="3CF3891E" w14:textId="77777777" w:rsidR="001D6EB6" w:rsidRDefault="003B5235" w:rsidP="003B5235">
      <w:pPr>
        <w:pStyle w:val="Brdtekst"/>
        <w:numPr>
          <w:ilvl w:val="0"/>
          <w:numId w:val="47"/>
        </w:numPr>
      </w:pPr>
      <w:r>
        <w:t>Indlæsning via Service</w:t>
      </w:r>
      <w:r w:rsidR="00DF3A8B">
        <w:t xml:space="preserve"> </w:t>
      </w:r>
      <w:r>
        <w:t>request</w:t>
      </w:r>
      <w:r>
        <w:br/>
        <w:t>Det er muligt at få leverandøren af Støttesystemet Organisation til at indlæse data, såfremt det ikke er muligt eller ønskeligt for Anvenderen at gøre dette selv. Service</w:t>
      </w:r>
      <w:r w:rsidR="00DF3A8B">
        <w:t xml:space="preserve"> </w:t>
      </w:r>
      <w:r>
        <w:t xml:space="preserve">requestet skal der anmodes om hos </w:t>
      </w:r>
      <w:hyperlink r:id="rId28" w:history="1">
        <w:r w:rsidRPr="009E3BED">
          <w:rPr>
            <w:rStyle w:val="Hyperlink"/>
          </w:rPr>
          <w:t>kdi@kombit.dk</w:t>
        </w:r>
      </w:hyperlink>
      <w:r>
        <w:t xml:space="preserve">. Hvis der anvendes eget datasæt, så skal anvenderen levere en tilpasset beskrivelse af testcenarierne, som matcher det specifikke testsæt. Dette skal sendes til </w:t>
      </w:r>
      <w:hyperlink r:id="rId29" w:history="1">
        <w:r w:rsidRPr="009E3BED">
          <w:rPr>
            <w:rStyle w:val="Hyperlink"/>
          </w:rPr>
          <w:t>kdi@kombit.dk</w:t>
        </w:r>
      </w:hyperlink>
      <w:r>
        <w:t xml:space="preserve"> med emnet ’Compliancetest STS Organisation </w:t>
      </w:r>
      <w:r w:rsidR="001D6EB6">
        <w:t>– Baseline -</w:t>
      </w:r>
      <w:r>
        <w:t xml:space="preserve"> [Anvendersystemnavn]’, hvor Anvendersystemnavnet skal svare til det navn som systemet har indgået aftale om anvendelse af SF1500 på.</w:t>
      </w:r>
      <w:r w:rsidR="00615EB2">
        <w:t xml:space="preserve"> Hvis indlæsning foregår via servicerequest, så kan der først anmodes om Baselinerapport når leverandøren af støttesystemet Organisation har løst opgaven og givet svar tilbage herom.</w:t>
      </w:r>
    </w:p>
    <w:p w14:paraId="12C62EB3" w14:textId="3A93B490" w:rsidR="00C53EDE" w:rsidRDefault="00C53EDE" w:rsidP="00C53EDE">
      <w:pPr>
        <w:pStyle w:val="Overskrift3"/>
      </w:pPr>
      <w:r>
        <w:t>Baselining</w:t>
      </w:r>
    </w:p>
    <w:p w14:paraId="50D283D4" w14:textId="09300897" w:rsidR="00EE1937" w:rsidRDefault="001D6EB6" w:rsidP="00B51A06">
      <w:pPr>
        <w:pStyle w:val="Brdtekst"/>
        <w:ind w:left="0"/>
      </w:pPr>
      <w:r>
        <w:t xml:space="preserve">Når testdatasættet er indlæst skal der klarmeldes til Kombit og anmodes om, at Kombit skal trække en baselinerapport. Denne bruges af Kombit i den efterfølgende evaluering. Anmodningen sker via </w:t>
      </w:r>
      <w:hyperlink r:id="rId30" w:history="1">
        <w:r w:rsidRPr="009E3BED">
          <w:rPr>
            <w:rStyle w:val="Hyperlink"/>
          </w:rPr>
          <w:t>kdi@kombit.dk</w:t>
        </w:r>
      </w:hyperlink>
      <w:r>
        <w:t xml:space="preserve"> med emnet ’Compliancetest STS Organisation – Baselinerapport - [Anvendersystemnavn], hvor Anvendersystemnavnet skal svare til det navn som systemet har indgået aftale om anvendelse af SF1500 på.</w:t>
      </w:r>
    </w:p>
    <w:p w14:paraId="6D64EB03" w14:textId="3C509E5C" w:rsidR="00FF20BC" w:rsidRDefault="00FF20BC" w:rsidP="00FF20BC">
      <w:pPr>
        <w:pStyle w:val="Overskrift3"/>
      </w:pPr>
      <w:r>
        <w:t>Gennemførelse af tests</w:t>
      </w:r>
    </w:p>
    <w:p w14:paraId="37916C60" w14:textId="2A7D9A4A" w:rsidR="0091216B" w:rsidRDefault="001D6EB6" w:rsidP="00B51A06">
      <w:pPr>
        <w:pStyle w:val="Brdtekst"/>
        <w:ind w:left="0"/>
      </w:pPr>
      <w:r>
        <w:t xml:space="preserve">Efterfølgende eksekveres testscenarierne i afsnit </w:t>
      </w:r>
      <w:r>
        <w:fldChar w:fldCharType="begin"/>
      </w:r>
      <w:r>
        <w:instrText xml:space="preserve"> REF _Ref508650927 \r \h </w:instrText>
      </w:r>
      <w:r>
        <w:fldChar w:fldCharType="separate"/>
      </w:r>
      <w:r>
        <w:t>5</w:t>
      </w:r>
      <w:r>
        <w:fldChar w:fldCharType="end"/>
      </w:r>
      <w:r>
        <w:t xml:space="preserve"> via SF1500.</w:t>
      </w:r>
      <w:r w:rsidR="00623D6C">
        <w:t xml:space="preserve"> Når testscenarierne er gennemført, så klarmeldes der igen til Kombit, og der anmodes om en testrapport og e</w:t>
      </w:r>
      <w:r w:rsidR="009509BD">
        <w:t xml:space="preserve">n evaluering. Dette sker via </w:t>
      </w:r>
      <w:hyperlink r:id="rId31" w:history="1">
        <w:r w:rsidR="009509BD" w:rsidRPr="00451828">
          <w:rPr>
            <w:rStyle w:val="Hyperlink"/>
          </w:rPr>
          <w:t>kdi@kombit.dk</w:t>
        </w:r>
      </w:hyperlink>
      <w:r w:rsidR="009509BD">
        <w:t xml:space="preserve"> med emnet ’Compliancetest STS Organisation – Evaluering - [Anvendersystemnavn], hvor Anvendersystemnavnet skal svare til det navn som systemet har indgået aftale om anvendelse af SF1500 på.</w:t>
      </w:r>
      <w:r w:rsidR="00623D6C">
        <w:t xml:space="preserve"> </w:t>
      </w:r>
    </w:p>
    <w:p w14:paraId="35CB0F93" w14:textId="65278D57" w:rsidR="00C551C7" w:rsidRDefault="00C53EDE" w:rsidP="00C551C7">
      <w:pPr>
        <w:pStyle w:val="Overskrift3"/>
      </w:pPr>
      <w:bookmarkStart w:id="18" w:name="_Toc509930346"/>
      <w:r>
        <w:lastRenderedPageBreak/>
        <w:t>Rapport</w:t>
      </w:r>
      <w:r w:rsidR="00BA1CC6">
        <w:t xml:space="preserve"> og Godkendelse</w:t>
      </w:r>
      <w:bookmarkEnd w:id="18"/>
    </w:p>
    <w:p w14:paraId="40DD71D0" w14:textId="77777777" w:rsidR="00DF3A8B" w:rsidRPr="00DF3A8B" w:rsidRDefault="00DF3A8B" w:rsidP="00035813">
      <w:pPr>
        <w:pStyle w:val="Brdtekst"/>
        <w:ind w:left="0"/>
      </w:pPr>
      <w:r>
        <w:t>Når Kombit modtager anmodning om evaluering foretager serviceejer</w:t>
      </w:r>
      <w:r w:rsidR="00105495">
        <w:t xml:space="preserve"> eller anden KDI fagperson</w:t>
      </w:r>
      <w:r>
        <w:t xml:space="preserve"> en sammenligning mellem </w:t>
      </w:r>
      <w:r w:rsidR="00105495">
        <w:t xml:space="preserve">testscenarier, </w:t>
      </w:r>
      <w:r>
        <w:t xml:space="preserve">baselinerapport og slutrapport og ser om </w:t>
      </w:r>
      <w:r w:rsidR="00105495">
        <w:t>resultaterne er i overensstemmelse. Der tages stilling til hvert scenarie som er en del af testen, og det er således muligt at opnå compliance i forhold til enten et eller flere af de beskrevne registreringsmønstre, som er angivet i [</w:t>
      </w:r>
      <w:r w:rsidR="00105495" w:rsidRPr="00D63376">
        <w:t>Anvisninger til anvendelse af STS-Organisation</w:t>
      </w:r>
      <w:r w:rsidR="00105495">
        <w:t>]. Svaret modtages på den mailadresse hvori anmodning om evaluering er sendt fra. Når evalueringen er modtaget må anvenderen angive i offentligt tilgængeligt materiale – herunder salgsmateriele i hvilket omfang registreringsmønstrene til STS Organisation er understøttet.</w:t>
      </w:r>
    </w:p>
    <w:p w14:paraId="34525E34" w14:textId="77777777" w:rsidR="00F2180D" w:rsidRPr="00F2180D" w:rsidRDefault="00F2180D" w:rsidP="00F2180D">
      <w:pPr>
        <w:pStyle w:val="Brdtekst"/>
      </w:pPr>
    </w:p>
    <w:p w14:paraId="238446EF" w14:textId="77777777" w:rsidR="00105495" w:rsidRDefault="00105495">
      <w:pPr>
        <w:spacing w:after="200" w:line="276" w:lineRule="auto"/>
        <w:rPr>
          <w:rFonts w:asciiTheme="majorHAnsi" w:eastAsiaTheme="majorEastAsia" w:hAnsiTheme="majorHAnsi" w:cstheme="majorBidi"/>
          <w:b/>
          <w:bCs/>
          <w:sz w:val="22"/>
          <w:szCs w:val="28"/>
        </w:rPr>
      </w:pPr>
      <w:bookmarkStart w:id="19" w:name="_Ref508650927"/>
      <w:r>
        <w:br w:type="page"/>
      </w:r>
    </w:p>
    <w:p w14:paraId="7C462403" w14:textId="77777777" w:rsidR="00546BCF" w:rsidRDefault="00546BCF" w:rsidP="00E73691">
      <w:pPr>
        <w:pStyle w:val="Overskrift1"/>
      </w:pPr>
      <w:bookmarkStart w:id="20" w:name="_Toc509930347"/>
      <w:r>
        <w:lastRenderedPageBreak/>
        <w:t>Testscenarier</w:t>
      </w:r>
      <w:bookmarkEnd w:id="19"/>
      <w:bookmarkEnd w:id="20"/>
    </w:p>
    <w:p w14:paraId="1E209EFE" w14:textId="5196236F" w:rsidR="00105495" w:rsidRPr="0095412F" w:rsidRDefault="00105495" w:rsidP="00035813">
      <w:pPr>
        <w:pStyle w:val="Brdtekst"/>
        <w:ind w:left="0"/>
      </w:pPr>
      <w:r>
        <w:t xml:space="preserve">I det følgende gennemgås samtlige testscenarier som udgør compliancetesten til STS Organisation. Testcasene er baseret på den fiktive myndighed Korsbæk Kommune. Som angivet i afsnit </w:t>
      </w:r>
      <w:r>
        <w:fldChar w:fldCharType="begin"/>
      </w:r>
      <w:r>
        <w:instrText xml:space="preserve"> REF _Ref508654591 \r \h </w:instrText>
      </w:r>
      <w:r w:rsidR="00035813">
        <w:instrText xml:space="preserve"> \* MERGEFORMAT </w:instrText>
      </w:r>
      <w:r>
        <w:fldChar w:fldCharType="separate"/>
      </w:r>
      <w:r>
        <w:t>3</w:t>
      </w:r>
      <w:r>
        <w:fldChar w:fldCharType="end"/>
      </w:r>
      <w:r>
        <w:t xml:space="preserve"> er det tilladt at anvende eget testdatasæt, men det kræver at nedenstående scenarier tilpasses til det konkrete testsæt. Hvis man ønsker at få evalueret sine testresultater hos Kombit er det endvidere nødvendigt at sende et sæt opdaterede </w:t>
      </w:r>
      <w:r w:rsidR="0095412F">
        <w:t xml:space="preserve">testcases til Kombit </w:t>
      </w:r>
      <w:r w:rsidR="0095412F" w:rsidRPr="00035813">
        <w:t xml:space="preserve">forud </w:t>
      </w:r>
      <w:r w:rsidR="0095412F">
        <w:t>for evalueringen som beskrevet i foregående afsnit.</w:t>
      </w:r>
    </w:p>
    <w:p w14:paraId="29B3991A" w14:textId="77777777" w:rsidR="00CA5599" w:rsidRPr="00E73691" w:rsidRDefault="00CA5599" w:rsidP="00E73691">
      <w:pPr>
        <w:pStyle w:val="Overskrift2"/>
      </w:pPr>
      <w:bookmarkStart w:id="21" w:name="_Toc509930348"/>
      <w:r w:rsidRPr="00E73691">
        <w:rPr>
          <w:rStyle w:val="Strk"/>
          <w:b/>
        </w:rPr>
        <w:t>Scenarier til registreringsmønstret ’Administrativ Organisation’</w:t>
      </w:r>
      <w:bookmarkEnd w:id="21"/>
    </w:p>
    <w:p w14:paraId="706250C8" w14:textId="77777777" w:rsidR="00CA5599" w:rsidRPr="00CF4C46" w:rsidRDefault="00CA5599" w:rsidP="00CF4C46">
      <w:pPr>
        <w:pStyle w:val="Overskrift3"/>
        <w:rPr>
          <w:rStyle w:val="Strk"/>
          <w:b/>
        </w:rPr>
      </w:pPr>
      <w:bookmarkStart w:id="22" w:name="_Toc509930349"/>
      <w:r w:rsidRPr="00CF4C46">
        <w:rPr>
          <w:rStyle w:val="Strk"/>
          <w:b/>
        </w:rPr>
        <w:t>Flyt en afdeling</w:t>
      </w:r>
      <w:bookmarkEnd w:id="22"/>
    </w:p>
    <w:p w14:paraId="6692347F" w14:textId="77777777" w:rsidR="00CA5599" w:rsidRPr="00B47C7C" w:rsidRDefault="00CA5599" w:rsidP="00CA5599">
      <w:pPr>
        <w:rPr>
          <w:b/>
        </w:rPr>
      </w:pPr>
      <w:r w:rsidRPr="00B47C7C">
        <w:rPr>
          <w:b/>
        </w:rPr>
        <w:t>Storyline</w:t>
      </w:r>
    </w:p>
    <w:p w14:paraId="2E41F2E0" w14:textId="4166BC3A" w:rsidR="00CA5599" w:rsidRDefault="00CA5599" w:rsidP="00CA5599">
      <w:r>
        <w:t xml:space="preserve">I Korsbæk Kommune har økonomidirektøren valgt at opprioritere </w:t>
      </w:r>
      <w:r w:rsidRPr="00EC2AF7">
        <w:rPr>
          <w:b/>
        </w:rPr>
        <w:t>kontrolgruppens</w:t>
      </w:r>
      <w:r>
        <w:t xml:space="preserve"> arbejde med håb om at få nedbragt mængden af snyd med sociale ydelser som kommunen udbetaler til sine borgere. En foreløbig analyse har vist at Korsbæk Kommune kan hente et større tocifret millionbeløb hvis kontrolgruppens kompetencer styrkes. For at sikre at kontrolgruppen får det rigtige kompetenceløft har Økonomidirektøren besluttet at </w:t>
      </w:r>
      <w:r w:rsidR="0045357F">
        <w:t xml:space="preserve">flytte kontrolgruppen fra Borgerservice, og </w:t>
      </w:r>
      <w:r w:rsidRPr="00EC2AF7">
        <w:rPr>
          <w:b/>
        </w:rPr>
        <w:t xml:space="preserve">lægge </w:t>
      </w:r>
      <w:r w:rsidR="0045357F">
        <w:rPr>
          <w:b/>
        </w:rPr>
        <w:t>den</w:t>
      </w:r>
      <w:r w:rsidR="0045357F" w:rsidRPr="00EC2AF7">
        <w:rPr>
          <w:b/>
        </w:rPr>
        <w:t xml:space="preserve"> </w:t>
      </w:r>
      <w:r w:rsidRPr="00EC2AF7">
        <w:rPr>
          <w:b/>
        </w:rPr>
        <w:t>ind under ’Økonomi og Styring’</w:t>
      </w:r>
      <w:r>
        <w:t>, således at den ledelsesmæssige opmærksomhed på området styrkes.</w:t>
      </w:r>
    </w:p>
    <w:p w14:paraId="081A336A" w14:textId="77777777" w:rsidR="00CA5599" w:rsidRDefault="00CA5599" w:rsidP="00CA5599"/>
    <w:p w14:paraId="22D5E707" w14:textId="77777777" w:rsidR="00CA5599" w:rsidRPr="00B47C7C" w:rsidRDefault="00CA5599" w:rsidP="00CA5599">
      <w:pPr>
        <w:rPr>
          <w:b/>
        </w:rPr>
      </w:pPr>
      <w:r w:rsidRPr="00B47C7C">
        <w:rPr>
          <w:b/>
        </w:rPr>
        <w:t>Opgave</w:t>
      </w:r>
    </w:p>
    <w:p w14:paraId="35A26C66" w14:textId="77777777" w:rsidR="00CA5599" w:rsidRDefault="00CA5599" w:rsidP="00CA5599">
      <w:r>
        <w:t>For OrgEnheden ’Kontrolgruppen’ gør følgende:</w:t>
      </w:r>
    </w:p>
    <w:p w14:paraId="52B21A66" w14:textId="77777777" w:rsidR="00CA5599" w:rsidRDefault="00CA5599" w:rsidP="00CA5599"/>
    <w:p w14:paraId="4DD82F4A" w14:textId="1D4FCA19" w:rsidR="00CA5599" w:rsidRDefault="00CA5599" w:rsidP="00CA5599">
      <w:pPr>
        <w:pStyle w:val="Listeafsnit"/>
        <w:numPr>
          <w:ilvl w:val="0"/>
          <w:numId w:val="31"/>
        </w:numPr>
        <w:spacing w:before="0" w:beforeAutospacing="0" w:after="0" w:afterAutospacing="0"/>
      </w:pPr>
      <w:r>
        <w:t>Angiv i relationslisten (overordnet) at ’Borgerservice’ skal afsluttes</w:t>
      </w:r>
      <w:r w:rsidR="0045357F">
        <w:t xml:space="preserve"> d.d.</w:t>
      </w:r>
    </w:p>
    <w:p w14:paraId="105C43D4" w14:textId="1908F06F" w:rsidR="00CA5599" w:rsidRPr="00E46449" w:rsidRDefault="00CA5599" w:rsidP="00CA5599">
      <w:pPr>
        <w:pStyle w:val="Listeafsnit"/>
        <w:numPr>
          <w:ilvl w:val="0"/>
          <w:numId w:val="31"/>
        </w:numPr>
        <w:spacing w:before="0" w:beforeAutospacing="0" w:after="0" w:afterAutospacing="0"/>
      </w:pPr>
      <w:r>
        <w:t>Angiv i relationslisten (overordnet) at ’Økonomi og Styring’ skal påbegyndes d</w:t>
      </w:r>
      <w:r w:rsidR="0045357F">
        <w:t>.d.</w:t>
      </w:r>
    </w:p>
    <w:p w14:paraId="093B7660" w14:textId="77777777" w:rsidR="00CA5599" w:rsidRDefault="00CA5599" w:rsidP="00CA5599"/>
    <w:p w14:paraId="6AD94754" w14:textId="77777777" w:rsidR="00CA5599" w:rsidRDefault="00CA5599" w:rsidP="00CA5599"/>
    <w:p w14:paraId="46F6CFC3" w14:textId="77777777" w:rsidR="00CA5599" w:rsidRPr="00CF4C46" w:rsidRDefault="00CA5599" w:rsidP="00CF4C46">
      <w:pPr>
        <w:pStyle w:val="Overskrift3"/>
        <w:rPr>
          <w:rStyle w:val="Strk"/>
          <w:b/>
        </w:rPr>
      </w:pPr>
      <w:bookmarkStart w:id="23" w:name="_Toc509930350"/>
      <w:r w:rsidRPr="00CF4C46">
        <w:rPr>
          <w:rStyle w:val="Strk"/>
          <w:b/>
        </w:rPr>
        <w:t>Luk afdeling</w:t>
      </w:r>
      <w:bookmarkEnd w:id="23"/>
    </w:p>
    <w:p w14:paraId="70FC58A0" w14:textId="77777777" w:rsidR="00CA5599" w:rsidRDefault="00CA5599" w:rsidP="00CA5599">
      <w:pPr>
        <w:rPr>
          <w:b/>
        </w:rPr>
      </w:pPr>
      <w:r w:rsidRPr="00E1282E">
        <w:rPr>
          <w:b/>
        </w:rPr>
        <w:t>Storyline</w:t>
      </w:r>
    </w:p>
    <w:p w14:paraId="1CBA60C5" w14:textId="6A2AA5D2" w:rsidR="00CA5599" w:rsidRDefault="00CA5599" w:rsidP="00CA5599">
      <w:r>
        <w:lastRenderedPageBreak/>
        <w:t xml:space="preserve">Korsbæk Kommune er som konsekvens af økonomiaftalen med Staten nødt til at spare 2% af deres samlede budget. Økonomidirektøren derfor valgt at omstrukturere forvaltningen således at der kan spares på antallet af mellemledere i Økonomiforvaltningen. Han har derfor besluttet at nedlægge </w:t>
      </w:r>
      <w:r w:rsidR="0045357F">
        <w:t xml:space="preserve">Pensionsteamet i Borgerservice </w:t>
      </w:r>
      <w:r>
        <w:t xml:space="preserve">som selvstændig enhed, og lægge deres opgaver ind under </w:t>
      </w:r>
      <w:r w:rsidRPr="00367A04">
        <w:rPr>
          <w:b/>
        </w:rPr>
        <w:t>’</w:t>
      </w:r>
      <w:r w:rsidR="0045357F">
        <w:rPr>
          <w:b/>
        </w:rPr>
        <w:t>Folkeregister</w:t>
      </w:r>
      <w:r w:rsidRPr="00367A04">
        <w:rPr>
          <w:b/>
        </w:rPr>
        <w:t>’</w:t>
      </w:r>
      <w:r>
        <w:rPr>
          <w:b/>
        </w:rPr>
        <w:t>.</w:t>
      </w:r>
      <w:r>
        <w:t xml:space="preserve"> Dette vil kunne frigøre 3 årsværk idet de eksisterende medarbejdere i </w:t>
      </w:r>
      <w:r w:rsidR="0045357F">
        <w:t xml:space="preserve">Pensionsteamet </w:t>
      </w:r>
      <w:r>
        <w:t>kan fritstilles. Dette skal iværksættes med det samme.</w:t>
      </w:r>
    </w:p>
    <w:p w14:paraId="40356263" w14:textId="77777777" w:rsidR="00CA5599" w:rsidRDefault="00CA5599" w:rsidP="00CA5599"/>
    <w:p w14:paraId="4C5449BA" w14:textId="77777777" w:rsidR="00CA5599" w:rsidRDefault="00CA5599" w:rsidP="00CA5599">
      <w:pPr>
        <w:rPr>
          <w:b/>
        </w:rPr>
      </w:pPr>
      <w:r>
        <w:rPr>
          <w:b/>
        </w:rPr>
        <w:t>Opgave</w:t>
      </w:r>
    </w:p>
    <w:p w14:paraId="38769203" w14:textId="012855B7" w:rsidR="00CA5599" w:rsidRDefault="00CA5599" w:rsidP="00CA5599">
      <w:r>
        <w:t xml:space="preserve">For OrgEnheden </w:t>
      </w:r>
      <w:r w:rsidR="0045357F">
        <w:t xml:space="preserve">’Pension’ </w:t>
      </w:r>
      <w:r>
        <w:t>gør følgende:</w:t>
      </w:r>
    </w:p>
    <w:p w14:paraId="3D102DDE" w14:textId="77777777" w:rsidR="00CA5599" w:rsidRDefault="00CA5599" w:rsidP="00CA5599"/>
    <w:p w14:paraId="68A5D020" w14:textId="036CFA97" w:rsidR="00CA5599" w:rsidRDefault="00CA5599" w:rsidP="00CA5599">
      <w:pPr>
        <w:pStyle w:val="Listeafsnit"/>
        <w:numPr>
          <w:ilvl w:val="0"/>
          <w:numId w:val="32"/>
        </w:numPr>
        <w:spacing w:before="0" w:beforeAutospacing="0" w:after="0" w:afterAutospacing="0"/>
      </w:pPr>
      <w:r>
        <w:t xml:space="preserve">Find UUID på </w:t>
      </w:r>
      <w:r w:rsidR="0045357F">
        <w:t>Pension</w:t>
      </w:r>
    </w:p>
    <w:p w14:paraId="45E61FEA" w14:textId="06D633AC" w:rsidR="00CA5599" w:rsidRDefault="00CA5599" w:rsidP="00CA5599">
      <w:pPr>
        <w:pStyle w:val="Listeafsnit"/>
        <w:numPr>
          <w:ilvl w:val="0"/>
          <w:numId w:val="32"/>
        </w:numPr>
        <w:spacing w:before="0" w:beforeAutospacing="0" w:after="0" w:afterAutospacing="0"/>
      </w:pPr>
      <w:r>
        <w:t xml:space="preserve">List de OrgFunktioner som har </w:t>
      </w:r>
      <w:r w:rsidR="0045357F">
        <w:t xml:space="preserve">Pensions </w:t>
      </w:r>
      <w:r>
        <w:t xml:space="preserve">UUID i relationslisten (tilknyttedeEnheder) og som har typen enhedsrolle (relationslisteelement: funktionstype, værdi: </w:t>
      </w:r>
      <w:r w:rsidRPr="00884933">
        <w:t>02e61900-33e0-407f-a2a7-22f70221f003</w:t>
      </w:r>
      <w:r>
        <w:t>)</w:t>
      </w:r>
    </w:p>
    <w:p w14:paraId="358C1AC9" w14:textId="62891107" w:rsidR="00CA5599" w:rsidRDefault="00CA5599" w:rsidP="00CA5599">
      <w:pPr>
        <w:pStyle w:val="Listeafsnit"/>
        <w:numPr>
          <w:ilvl w:val="0"/>
          <w:numId w:val="32"/>
        </w:numPr>
        <w:spacing w:before="0" w:beforeAutospacing="0" w:after="0" w:afterAutospacing="0"/>
      </w:pPr>
      <w:r>
        <w:t xml:space="preserve">For hver OrgFunktion sæt virkning (til) til </w:t>
      </w:r>
      <w:r w:rsidR="0045357F">
        <w:t>d.d</w:t>
      </w:r>
      <w:r>
        <w:t xml:space="preserve"> på relationselementet tilknyttedeEnheder som har kontrolgruppens UUID.</w:t>
      </w:r>
    </w:p>
    <w:p w14:paraId="093F005F" w14:textId="3F5F1550" w:rsidR="00CA5599" w:rsidRDefault="00CA5599" w:rsidP="00CA5599">
      <w:pPr>
        <w:pStyle w:val="Listeafsnit"/>
        <w:numPr>
          <w:ilvl w:val="0"/>
          <w:numId w:val="32"/>
        </w:numPr>
        <w:spacing w:before="0" w:beforeAutospacing="0" w:after="0" w:afterAutospacing="0"/>
      </w:pPr>
      <w:r>
        <w:t xml:space="preserve">OrganisationsEnheden </w:t>
      </w:r>
      <w:r w:rsidR="0045357F">
        <w:t>’</w:t>
      </w:r>
      <w:r w:rsidR="00D62B32">
        <w:t>Pensions</w:t>
      </w:r>
      <w:r w:rsidR="0045357F">
        <w:t xml:space="preserve">’ </w:t>
      </w:r>
      <w:r>
        <w:t>tilstand ændres fra aktiv til inaktiv med virkning fra dags dato.</w:t>
      </w:r>
    </w:p>
    <w:p w14:paraId="2CFB3E6B" w14:textId="77777777" w:rsidR="00CA5599" w:rsidRDefault="00CA5599" w:rsidP="00CA5599"/>
    <w:p w14:paraId="653AB3C5" w14:textId="77777777" w:rsidR="00CA5599" w:rsidRDefault="00CA5599" w:rsidP="00CA5599"/>
    <w:p w14:paraId="70F21C03" w14:textId="77777777" w:rsidR="00CA5599" w:rsidRPr="00E73691" w:rsidRDefault="00FC39A3" w:rsidP="00E73691">
      <w:pPr>
        <w:pStyle w:val="Overskrift2"/>
        <w:rPr>
          <w:rStyle w:val="Strk"/>
          <w:b/>
        </w:rPr>
      </w:pPr>
      <w:bookmarkStart w:id="24" w:name="_Toc509930351"/>
      <w:r w:rsidRPr="00E73691">
        <w:rPr>
          <w:rStyle w:val="Strk"/>
          <w:b/>
        </w:rPr>
        <w:t>Scenarier til registreringsmønstret ’</w:t>
      </w:r>
      <w:r w:rsidR="00CA5599" w:rsidRPr="00E73691">
        <w:rPr>
          <w:rStyle w:val="Strk"/>
          <w:b/>
        </w:rPr>
        <w:t>Organisatorisk tilknytning</w:t>
      </w:r>
      <w:r w:rsidRPr="00E73691">
        <w:rPr>
          <w:rStyle w:val="Strk"/>
          <w:b/>
        </w:rPr>
        <w:t>’</w:t>
      </w:r>
      <w:bookmarkEnd w:id="24"/>
    </w:p>
    <w:p w14:paraId="1BBC8A3C" w14:textId="77777777" w:rsidR="00CA5599" w:rsidRDefault="00CA5599" w:rsidP="00CA5599">
      <w:pPr>
        <w:rPr>
          <w:b/>
        </w:rPr>
      </w:pPr>
    </w:p>
    <w:p w14:paraId="2EB85BA8" w14:textId="77777777" w:rsidR="00CA5599" w:rsidRPr="00CF4C46" w:rsidRDefault="00CA5599" w:rsidP="00CF4C46">
      <w:pPr>
        <w:pStyle w:val="Overskrift3"/>
        <w:rPr>
          <w:rStyle w:val="Strk"/>
          <w:b/>
        </w:rPr>
      </w:pPr>
      <w:bookmarkStart w:id="25" w:name="_Toc509930352"/>
      <w:r w:rsidRPr="00CF4C46">
        <w:rPr>
          <w:rStyle w:val="Strk"/>
          <w:b/>
        </w:rPr>
        <w:t>Omplacering af Medarbejder</w:t>
      </w:r>
      <w:bookmarkEnd w:id="25"/>
    </w:p>
    <w:p w14:paraId="16DEE1CD" w14:textId="77777777" w:rsidR="00CA5599" w:rsidRPr="00A722C9" w:rsidRDefault="00CA5599" w:rsidP="00CA5599">
      <w:pPr>
        <w:rPr>
          <w:b/>
        </w:rPr>
      </w:pPr>
      <w:r w:rsidRPr="00A722C9">
        <w:rPr>
          <w:b/>
        </w:rPr>
        <w:t>Storyline</w:t>
      </w:r>
    </w:p>
    <w:p w14:paraId="2340EB39" w14:textId="3C71D835" w:rsidR="00CA5599" w:rsidRDefault="00CA5599" w:rsidP="00CA5599">
      <w:r>
        <w:t xml:space="preserve">I Korsbæk Kommune arbejder Anita Stenbjerg i Omstillingen i Borgerservice. Et job som hun er glad for og dygtig til. Anitas chef Markus har spurgt Anita om hun ikke vil assistere </w:t>
      </w:r>
      <w:r w:rsidR="00D62B32">
        <w:t xml:space="preserve">Folkeregisterteamet </w:t>
      </w:r>
      <w:r>
        <w:t>en dag om ugen</w:t>
      </w:r>
      <w:r w:rsidR="00D62B32">
        <w:t>, som følge af øget arbejdspres</w:t>
      </w:r>
      <w:r>
        <w:t xml:space="preserve">. Det synes Anita lyder spændende og har takket ja til tilbuddet. Anita starter derfor i </w:t>
      </w:r>
      <w:r w:rsidR="00D62B32">
        <w:t>Folkeregisterteamet d.d</w:t>
      </w:r>
      <w:r>
        <w:t>.</w:t>
      </w:r>
    </w:p>
    <w:p w14:paraId="2CF0C94C" w14:textId="77777777" w:rsidR="00CA5599" w:rsidRDefault="00CA5599" w:rsidP="00CA5599"/>
    <w:p w14:paraId="09B825A6" w14:textId="77777777" w:rsidR="00CA5599" w:rsidRDefault="00CA5599" w:rsidP="00CA5599">
      <w:pPr>
        <w:rPr>
          <w:b/>
        </w:rPr>
      </w:pPr>
      <w:r w:rsidRPr="00BA74B7">
        <w:rPr>
          <w:b/>
        </w:rPr>
        <w:t>Opgave</w:t>
      </w:r>
    </w:p>
    <w:p w14:paraId="50F9FB1B" w14:textId="77777777" w:rsidR="00CA5599" w:rsidRDefault="00CA5599" w:rsidP="00CA5599">
      <w:r>
        <w:t>For Brugeren ’CSFALLS’ (Anita Stenbjerg) gør følgende:</w:t>
      </w:r>
    </w:p>
    <w:p w14:paraId="76CB96C3" w14:textId="77777777" w:rsidR="00CA5599" w:rsidRDefault="00CA5599" w:rsidP="00CA5599"/>
    <w:p w14:paraId="6C498535" w14:textId="77777777" w:rsidR="00CA5599" w:rsidRDefault="00CA5599" w:rsidP="00CA5599">
      <w:pPr>
        <w:pStyle w:val="Listeafsnit"/>
        <w:numPr>
          <w:ilvl w:val="0"/>
          <w:numId w:val="33"/>
        </w:numPr>
        <w:spacing w:before="0" w:beforeAutospacing="0" w:after="0" w:afterAutospacing="0"/>
      </w:pPr>
      <w:r>
        <w:t>Find UUID på OrgEnheden ’Pension’</w:t>
      </w:r>
    </w:p>
    <w:p w14:paraId="01765E16" w14:textId="77777777" w:rsidR="00CA5599" w:rsidRDefault="00CA5599" w:rsidP="00CA5599">
      <w:pPr>
        <w:pStyle w:val="Listeafsnit"/>
        <w:numPr>
          <w:ilvl w:val="0"/>
          <w:numId w:val="33"/>
        </w:numPr>
        <w:spacing w:before="0" w:beforeAutospacing="0" w:after="0" w:afterAutospacing="0"/>
      </w:pPr>
      <w:r>
        <w:t xml:space="preserve">Opret en OrgFunk som har typen enhedsrolle som funktionstype (UUID: </w:t>
      </w:r>
      <w:r w:rsidRPr="00884933">
        <w:t>02e61900-33e0-407f-a2a7-22f70221f003</w:t>
      </w:r>
      <w:r>
        <w:t>) og angiv den brugervendte nøgle som ’Assistent01’</w:t>
      </w:r>
    </w:p>
    <w:p w14:paraId="65DDA173" w14:textId="77777777" w:rsidR="00CA5599" w:rsidRDefault="00CA5599" w:rsidP="00CA5599">
      <w:pPr>
        <w:pStyle w:val="Listeafsnit"/>
        <w:numPr>
          <w:ilvl w:val="0"/>
          <w:numId w:val="33"/>
        </w:numPr>
        <w:spacing w:before="0" w:beforeAutospacing="0" w:after="0" w:afterAutospacing="0"/>
      </w:pPr>
      <w:r>
        <w:t>Angiv på Assistent01 på relationslisteelementet ’tilknyttedebrugere’ UUID på ’CSFALLS’.</w:t>
      </w:r>
    </w:p>
    <w:p w14:paraId="5E46B88B" w14:textId="76804D81" w:rsidR="00CA5599" w:rsidRDefault="00CA5599" w:rsidP="00CA5599">
      <w:pPr>
        <w:pStyle w:val="Listeafsnit"/>
        <w:numPr>
          <w:ilvl w:val="0"/>
          <w:numId w:val="33"/>
        </w:numPr>
        <w:spacing w:before="0" w:beforeAutospacing="0" w:after="0" w:afterAutospacing="0"/>
      </w:pPr>
      <w:r>
        <w:t xml:space="preserve">Angiv på Assistent01 på relationslisteelementet ’tilknytteEnheder’ UUID på Orgenheden </w:t>
      </w:r>
      <w:r w:rsidR="00D62B32">
        <w:t>’Folkeregister’</w:t>
      </w:r>
      <w:r>
        <w:t>.</w:t>
      </w:r>
    </w:p>
    <w:p w14:paraId="6AFD2813" w14:textId="77777777" w:rsidR="00CA5599" w:rsidRDefault="00CA5599" w:rsidP="00CA5599"/>
    <w:p w14:paraId="1CE6C406" w14:textId="77777777" w:rsidR="00CA5599" w:rsidRPr="00A722C9" w:rsidRDefault="00CA5599" w:rsidP="0095412F">
      <w:pPr>
        <w:pStyle w:val="Overskrift3"/>
      </w:pPr>
      <w:bookmarkStart w:id="26" w:name="_Toc509930353"/>
      <w:r>
        <w:t>Afslutning</w:t>
      </w:r>
      <w:r w:rsidRPr="00A722C9">
        <w:t xml:space="preserve"> af Medarbejder</w:t>
      </w:r>
      <w:bookmarkEnd w:id="26"/>
    </w:p>
    <w:p w14:paraId="5D394E72" w14:textId="77777777" w:rsidR="00CA5599" w:rsidRPr="003F1AB9" w:rsidRDefault="00CA5599" w:rsidP="00CA5599">
      <w:pPr>
        <w:rPr>
          <w:b/>
        </w:rPr>
      </w:pPr>
      <w:r w:rsidRPr="003F1AB9">
        <w:rPr>
          <w:b/>
        </w:rPr>
        <w:t>Storyline</w:t>
      </w:r>
    </w:p>
    <w:p w14:paraId="4003E3A7" w14:textId="79357197" w:rsidR="00CA5599" w:rsidRDefault="00CA5599" w:rsidP="00CA5599">
      <w:r>
        <w:t>Anita har travlt med både at passe jobbet som omstillingsmedarbejder og som assistent for pensionsteamet. Efter flere henvendelser til sin tillidsrepræsentant og samtaler med sin chef Markus har Anita måtte sygemelde sig på grund af stress.</w:t>
      </w:r>
      <w:r w:rsidR="00D62B32">
        <w:t xml:space="preserve"> Efterfølgende har Kommunaldirektøren valgt at afskedige Markus for at skabe ro og give en ny leder mulighed for at forbedre arbejdsmiljøet i Borgerservice</w:t>
      </w:r>
      <w:r>
        <w:t>.</w:t>
      </w:r>
    </w:p>
    <w:p w14:paraId="2C775D64" w14:textId="77777777" w:rsidR="00CA5599" w:rsidRDefault="00CA5599" w:rsidP="00CA5599"/>
    <w:p w14:paraId="5F5C541A" w14:textId="77777777" w:rsidR="00CA5599" w:rsidRPr="003F1AB9" w:rsidRDefault="00CA5599" w:rsidP="00CA5599">
      <w:pPr>
        <w:rPr>
          <w:b/>
        </w:rPr>
      </w:pPr>
      <w:r w:rsidRPr="003F1AB9">
        <w:rPr>
          <w:b/>
        </w:rPr>
        <w:t>Opgave</w:t>
      </w:r>
    </w:p>
    <w:p w14:paraId="6C2C8F15" w14:textId="15133D98" w:rsidR="00CA5599" w:rsidRDefault="00CA5599" w:rsidP="00CA5599">
      <w:pPr>
        <w:pStyle w:val="Listeafsnit"/>
        <w:numPr>
          <w:ilvl w:val="0"/>
          <w:numId w:val="34"/>
        </w:numPr>
        <w:spacing w:before="0" w:beforeAutospacing="0" w:after="0" w:afterAutospacing="0"/>
      </w:pPr>
      <w:r>
        <w:t xml:space="preserve">fremfind alle de orgFunktioner som </w:t>
      </w:r>
      <w:r w:rsidR="00D62B32">
        <w:t xml:space="preserve">Markus </w:t>
      </w:r>
      <w:r>
        <w:t xml:space="preserve">er tilknyttet og afslut referencen til </w:t>
      </w:r>
      <w:r w:rsidR="00D62B32">
        <w:t xml:space="preserve">Markus’ </w:t>
      </w:r>
      <w:r>
        <w:t xml:space="preserve">bruger </w:t>
      </w:r>
      <w:r w:rsidR="00D62B32">
        <w:t xml:space="preserve">’MAKOJE’ </w:t>
      </w:r>
      <w:r>
        <w:t>fra hver af dem</w:t>
      </w:r>
      <w:r w:rsidR="00D62B32">
        <w:t xml:space="preserve"> med virkning d.d</w:t>
      </w:r>
      <w:r>
        <w:t>.</w:t>
      </w:r>
    </w:p>
    <w:p w14:paraId="1C1531CB" w14:textId="02050A67" w:rsidR="00CA5599" w:rsidRDefault="00CA5599" w:rsidP="00CA5599">
      <w:pPr>
        <w:pStyle w:val="Listeafsnit"/>
        <w:numPr>
          <w:ilvl w:val="0"/>
          <w:numId w:val="34"/>
        </w:numPr>
        <w:spacing w:before="0" w:beforeAutospacing="0" w:after="0" w:afterAutospacing="0"/>
      </w:pPr>
      <w:r>
        <w:t xml:space="preserve">Afslut </w:t>
      </w:r>
      <w:r w:rsidR="00D62B32">
        <w:t xml:space="preserve">Markus’ </w:t>
      </w:r>
      <w:r>
        <w:t>Person- og Brugerobjekt ved at sætte tilstand til ’ikke aktiv’ med virkning fra d.</w:t>
      </w:r>
      <w:r w:rsidR="00D62B32">
        <w:t>d.</w:t>
      </w:r>
    </w:p>
    <w:p w14:paraId="75FCB95A" w14:textId="77777777" w:rsidR="00CA5599" w:rsidRDefault="00CA5599" w:rsidP="00CA5599"/>
    <w:p w14:paraId="787C9014" w14:textId="77777777" w:rsidR="00CA5599" w:rsidRDefault="0095412F" w:rsidP="0095412F">
      <w:pPr>
        <w:pStyle w:val="Overskrift2"/>
      </w:pPr>
      <w:bookmarkStart w:id="27" w:name="_Toc509930354"/>
      <w:r w:rsidRPr="00E73691">
        <w:rPr>
          <w:rStyle w:val="Strk"/>
          <w:b/>
        </w:rPr>
        <w:lastRenderedPageBreak/>
        <w:t xml:space="preserve">Scenarier til registreringsmønstret </w:t>
      </w:r>
      <w:r>
        <w:rPr>
          <w:rStyle w:val="Strk"/>
          <w:b/>
        </w:rPr>
        <w:t>’</w:t>
      </w:r>
      <w:r w:rsidR="00CA5599" w:rsidRPr="00AF6150">
        <w:t>Henvendelsessted</w:t>
      </w:r>
      <w:r>
        <w:t>’</w:t>
      </w:r>
      <w:bookmarkEnd w:id="27"/>
    </w:p>
    <w:p w14:paraId="1AD70B9B" w14:textId="77777777" w:rsidR="00CA5599" w:rsidRDefault="00CA5599" w:rsidP="0095412F">
      <w:pPr>
        <w:pStyle w:val="Overskrift3"/>
      </w:pPr>
      <w:bookmarkStart w:id="28" w:name="_Toc509930355"/>
      <w:r>
        <w:t>Tilknytte henvendelsessted</w:t>
      </w:r>
      <w:bookmarkEnd w:id="28"/>
    </w:p>
    <w:p w14:paraId="7595AD2F" w14:textId="77777777" w:rsidR="00CA5599" w:rsidRDefault="00CA5599" w:rsidP="00CA5599">
      <w:pPr>
        <w:rPr>
          <w:b/>
        </w:rPr>
      </w:pPr>
      <w:r w:rsidRPr="00AF6150">
        <w:rPr>
          <w:b/>
        </w:rPr>
        <w:t>Storyline</w:t>
      </w:r>
    </w:p>
    <w:p w14:paraId="74892815" w14:textId="6BCD7607" w:rsidR="00CA5599" w:rsidRDefault="00CA5599" w:rsidP="00CA5599">
      <w:r>
        <w:t>Korsbæk Kommune ønsker at samle alle henvendelser som drejer sig om beskæftigelsesindsats</w:t>
      </w:r>
      <w:r w:rsidR="00B339FA">
        <w:t>en</w:t>
      </w:r>
      <w:r>
        <w:t xml:space="preserve"> i Korsbæk Kommunes jobcenter, således at borgere i Korsbæk kommune ved at det er der de skal henvende sig. Disse oplysninger vil eksempelvis fremgå af kommunens hjemmeside, samt på breve som </w:t>
      </w:r>
      <w:r w:rsidR="00D62B32">
        <w:t xml:space="preserve">eksempelvis vedrører </w:t>
      </w:r>
      <w:r w:rsidR="00B339FA">
        <w:t>uddannelses-</w:t>
      </w:r>
      <w:r w:rsidR="00D62B32">
        <w:t xml:space="preserve"> og </w:t>
      </w:r>
      <w:r w:rsidR="00B339FA">
        <w:t>praktik</w:t>
      </w:r>
      <w:r w:rsidR="00D62B32">
        <w:t>forløb til arbejdsløse borgere i Korsbæk Kommune</w:t>
      </w:r>
      <w:r>
        <w:t xml:space="preserve">. </w:t>
      </w:r>
    </w:p>
    <w:p w14:paraId="7BDBCC30" w14:textId="77777777" w:rsidR="00CA5599" w:rsidRDefault="00CA5599" w:rsidP="00CA5599"/>
    <w:p w14:paraId="66741910" w14:textId="77777777" w:rsidR="00CA5599" w:rsidRPr="008720D2" w:rsidRDefault="00CA5599" w:rsidP="00CA5599">
      <w:pPr>
        <w:rPr>
          <w:b/>
        </w:rPr>
      </w:pPr>
      <w:r w:rsidRPr="008720D2">
        <w:rPr>
          <w:b/>
        </w:rPr>
        <w:t>Opgave</w:t>
      </w:r>
    </w:p>
    <w:p w14:paraId="13A053E3" w14:textId="77777777" w:rsidR="00CA5599" w:rsidRDefault="00CA5599" w:rsidP="00CA5599">
      <w:pPr>
        <w:pStyle w:val="Listeafsnit"/>
        <w:numPr>
          <w:ilvl w:val="0"/>
          <w:numId w:val="35"/>
        </w:numPr>
        <w:spacing w:before="0" w:beforeAutospacing="0" w:after="0" w:afterAutospacing="0"/>
      </w:pPr>
      <w:r>
        <w:t xml:space="preserve">opret en ny Orgfunktion med den brugervendte nøgle ’Henvendelse vedr. beskæftigelse’ og med funktionstypen HenvendelsesSted (UUID: </w:t>
      </w:r>
      <w:r w:rsidRPr="009D17A4">
        <w:t>73684</w:t>
      </w:r>
      <w:r>
        <w:t>82a-177e-4e04-8574-f558e6f1ef45).</w:t>
      </w:r>
    </w:p>
    <w:p w14:paraId="583A7F13" w14:textId="77777777" w:rsidR="00CA5599" w:rsidRDefault="00CA5599" w:rsidP="00CA5599">
      <w:pPr>
        <w:pStyle w:val="Listeafsnit"/>
        <w:numPr>
          <w:ilvl w:val="0"/>
          <w:numId w:val="35"/>
        </w:numPr>
        <w:spacing w:before="0" w:beforeAutospacing="0" w:after="0" w:afterAutospacing="0"/>
      </w:pPr>
      <w:r>
        <w:t>Angiv på relationselementet tilknyttedeEnheder UUID på enheden ’Jobcenter’</w:t>
      </w:r>
      <w:r w:rsidR="00B339FA">
        <w:t>.</w:t>
      </w:r>
    </w:p>
    <w:p w14:paraId="74277E50" w14:textId="77777777" w:rsidR="003E0639" w:rsidRDefault="003E0639" w:rsidP="00CA5599">
      <w:pPr>
        <w:pStyle w:val="Listeafsnit"/>
        <w:numPr>
          <w:ilvl w:val="0"/>
          <w:numId w:val="35"/>
        </w:numPr>
        <w:spacing w:before="0" w:beforeAutospacing="0" w:after="0" w:afterAutospacing="0"/>
      </w:pPr>
      <w:r>
        <w:t>I relationslisteelementet opgaver på ’Henvendelse vedr. beskæftigelse’ angives alle UUID’er på de respektive KLE Klasser som starter med 15.20</w:t>
      </w:r>
      <w:r w:rsidR="00EB7CF2">
        <w:t xml:space="preserve"> (19 stk)</w:t>
      </w:r>
      <w:r>
        <w:t>:</w:t>
      </w:r>
      <w:r w:rsidR="00EB7CF2">
        <w:br/>
      </w:r>
    </w:p>
    <w:p w14:paraId="67235069" w14:textId="77777777" w:rsidR="003E0639" w:rsidRPr="00B51A06" w:rsidRDefault="00B339FA" w:rsidP="00B51A06">
      <w:pPr>
        <w:pStyle w:val="Listeafsnit"/>
        <w:numPr>
          <w:ilvl w:val="1"/>
          <w:numId w:val="35"/>
        </w:numPr>
        <w:rPr>
          <w:rFonts w:ascii="Times New Roman" w:hAnsi="Times New Roman"/>
          <w:sz w:val="16"/>
          <w:szCs w:val="16"/>
        </w:rPr>
      </w:pPr>
      <w:r w:rsidRPr="00B51A06">
        <w:rPr>
          <w:rFonts w:ascii="Courier New" w:hAnsi="Courier New" w:cs="Courier New"/>
          <w:color w:val="000000"/>
          <w:sz w:val="16"/>
          <w:szCs w:val="16"/>
        </w:rPr>
        <w:t>ef0384a8-4d12-47b7-b834-17f5c56174c3</w:t>
      </w:r>
    </w:p>
    <w:p w14:paraId="3996F614" w14:textId="77777777" w:rsidR="003E0639" w:rsidRPr="00B51A06" w:rsidRDefault="00B339FA" w:rsidP="00B51A06">
      <w:pPr>
        <w:pStyle w:val="Listeafsnit"/>
        <w:numPr>
          <w:ilvl w:val="1"/>
          <w:numId w:val="35"/>
        </w:numPr>
        <w:rPr>
          <w:rFonts w:ascii="Times New Roman" w:hAnsi="Times New Roman"/>
          <w:sz w:val="16"/>
          <w:szCs w:val="16"/>
        </w:rPr>
      </w:pPr>
      <w:r w:rsidRPr="00B51A06">
        <w:rPr>
          <w:rFonts w:ascii="Courier New" w:hAnsi="Courier New" w:cs="Courier New"/>
          <w:color w:val="000000"/>
          <w:sz w:val="16"/>
          <w:szCs w:val="16"/>
        </w:rPr>
        <w:t>97ae950d-f1d9-4024-85f1-1ac1407292ed</w:t>
      </w:r>
    </w:p>
    <w:p w14:paraId="49073F1A" w14:textId="77777777" w:rsidR="003E0639" w:rsidRPr="00B51A06" w:rsidRDefault="00B339FA" w:rsidP="00B51A06">
      <w:pPr>
        <w:pStyle w:val="Listeafsnit"/>
        <w:numPr>
          <w:ilvl w:val="1"/>
          <w:numId w:val="35"/>
        </w:numPr>
        <w:rPr>
          <w:rFonts w:ascii="Times New Roman" w:hAnsi="Times New Roman"/>
          <w:sz w:val="16"/>
          <w:szCs w:val="16"/>
        </w:rPr>
      </w:pPr>
      <w:r w:rsidRPr="00B51A06">
        <w:rPr>
          <w:rFonts w:ascii="Courier New" w:hAnsi="Courier New" w:cs="Courier New"/>
          <w:color w:val="000000"/>
          <w:sz w:val="16"/>
          <w:szCs w:val="16"/>
        </w:rPr>
        <w:t>356e5f68-e0af-4a80-ae13-6e1393a581ce</w:t>
      </w:r>
    </w:p>
    <w:p w14:paraId="17281766" w14:textId="77777777" w:rsidR="003E0639" w:rsidRPr="00B51A06" w:rsidRDefault="00B339FA" w:rsidP="00B51A06">
      <w:pPr>
        <w:pStyle w:val="Listeafsnit"/>
        <w:numPr>
          <w:ilvl w:val="1"/>
          <w:numId w:val="35"/>
        </w:numPr>
        <w:rPr>
          <w:rFonts w:ascii="Times New Roman" w:hAnsi="Times New Roman"/>
          <w:sz w:val="16"/>
          <w:szCs w:val="16"/>
        </w:rPr>
      </w:pPr>
      <w:r w:rsidRPr="00B51A06">
        <w:rPr>
          <w:rFonts w:ascii="Courier New" w:hAnsi="Courier New" w:cs="Courier New"/>
          <w:color w:val="000000"/>
          <w:sz w:val="16"/>
          <w:szCs w:val="16"/>
        </w:rPr>
        <w:t>c0349e20-630b-4831-9239-773bc42eab3b</w:t>
      </w:r>
    </w:p>
    <w:p w14:paraId="07195CCB" w14:textId="77777777" w:rsidR="003E0639" w:rsidRPr="00B51A06" w:rsidRDefault="00B339FA" w:rsidP="00B51A06">
      <w:pPr>
        <w:pStyle w:val="Listeafsnit"/>
        <w:numPr>
          <w:ilvl w:val="1"/>
          <w:numId w:val="35"/>
        </w:numPr>
        <w:rPr>
          <w:rFonts w:ascii="Times New Roman" w:hAnsi="Times New Roman"/>
          <w:sz w:val="16"/>
          <w:szCs w:val="16"/>
          <w:lang w:val="en-US"/>
        </w:rPr>
      </w:pPr>
      <w:r w:rsidRPr="00B51A06">
        <w:rPr>
          <w:rFonts w:ascii="Courier New" w:hAnsi="Courier New" w:cs="Courier New"/>
          <w:color w:val="000000"/>
          <w:sz w:val="16"/>
          <w:szCs w:val="16"/>
          <w:lang w:val="en-US"/>
        </w:rPr>
        <w:t>35601dc0-ccfe-460f-a1f4-2195a92801b3</w:t>
      </w:r>
    </w:p>
    <w:p w14:paraId="06EA10BE" w14:textId="77777777" w:rsidR="003E0639" w:rsidRPr="00B51A06" w:rsidRDefault="00B339FA" w:rsidP="00B51A06">
      <w:pPr>
        <w:pStyle w:val="Listeafsnit"/>
        <w:numPr>
          <w:ilvl w:val="1"/>
          <w:numId w:val="35"/>
        </w:numPr>
        <w:rPr>
          <w:rFonts w:ascii="Times New Roman" w:hAnsi="Times New Roman"/>
          <w:sz w:val="16"/>
          <w:szCs w:val="16"/>
          <w:lang w:val="en-US"/>
        </w:rPr>
      </w:pPr>
      <w:r w:rsidRPr="00B51A06">
        <w:rPr>
          <w:rFonts w:ascii="Courier New" w:hAnsi="Courier New" w:cs="Courier New"/>
          <w:color w:val="000000"/>
          <w:sz w:val="16"/>
          <w:szCs w:val="16"/>
          <w:lang w:val="en-US"/>
        </w:rPr>
        <w:t>fd3b5a52-78f0-450d-9863-c5b51fd02a6d</w:t>
      </w:r>
    </w:p>
    <w:p w14:paraId="3BD33899" w14:textId="77777777" w:rsidR="003E0639" w:rsidRPr="00B51A06" w:rsidRDefault="00B339FA" w:rsidP="00B51A06">
      <w:pPr>
        <w:pStyle w:val="Listeafsnit"/>
        <w:numPr>
          <w:ilvl w:val="1"/>
          <w:numId w:val="35"/>
        </w:numPr>
        <w:rPr>
          <w:rFonts w:ascii="Times New Roman" w:hAnsi="Times New Roman"/>
          <w:sz w:val="16"/>
          <w:szCs w:val="16"/>
          <w:lang w:val="en-US"/>
        </w:rPr>
      </w:pPr>
      <w:r w:rsidRPr="00B51A06">
        <w:rPr>
          <w:rFonts w:ascii="Courier New" w:hAnsi="Courier New" w:cs="Courier New"/>
          <w:color w:val="000000"/>
          <w:sz w:val="16"/>
          <w:szCs w:val="16"/>
          <w:lang w:val="en-US"/>
        </w:rPr>
        <w:t>d67d8fda-3129-4119-be70-218c481cf891</w:t>
      </w:r>
    </w:p>
    <w:p w14:paraId="2A974411" w14:textId="77777777" w:rsidR="003E0639" w:rsidRPr="00B51A06" w:rsidRDefault="00B339FA" w:rsidP="00B51A06">
      <w:pPr>
        <w:pStyle w:val="Listeafsnit"/>
        <w:numPr>
          <w:ilvl w:val="1"/>
          <w:numId w:val="35"/>
        </w:numPr>
        <w:rPr>
          <w:rFonts w:ascii="Times New Roman" w:hAnsi="Times New Roman"/>
          <w:sz w:val="16"/>
          <w:szCs w:val="16"/>
          <w:lang w:val="en-US"/>
        </w:rPr>
      </w:pPr>
      <w:r w:rsidRPr="00B51A06">
        <w:rPr>
          <w:rFonts w:ascii="Courier New" w:hAnsi="Courier New" w:cs="Courier New"/>
          <w:color w:val="000000"/>
          <w:sz w:val="16"/>
          <w:szCs w:val="16"/>
          <w:lang w:val="en-US"/>
        </w:rPr>
        <w:t>2d99694c-9093-422f-b6e5-a92599f02c1a</w:t>
      </w:r>
    </w:p>
    <w:p w14:paraId="636B7A87" w14:textId="77777777" w:rsidR="003E0639" w:rsidRPr="00B51A06" w:rsidRDefault="00B339FA" w:rsidP="00B51A06">
      <w:pPr>
        <w:pStyle w:val="Listeafsnit"/>
        <w:numPr>
          <w:ilvl w:val="1"/>
          <w:numId w:val="35"/>
        </w:numPr>
        <w:rPr>
          <w:rFonts w:ascii="Times New Roman" w:hAnsi="Times New Roman"/>
          <w:sz w:val="16"/>
          <w:szCs w:val="16"/>
          <w:lang w:val="en-US"/>
        </w:rPr>
      </w:pPr>
      <w:r w:rsidRPr="00B51A06">
        <w:rPr>
          <w:rFonts w:ascii="Courier New" w:hAnsi="Courier New" w:cs="Courier New"/>
          <w:color w:val="000000"/>
          <w:sz w:val="16"/>
          <w:szCs w:val="16"/>
          <w:lang w:val="en-US"/>
        </w:rPr>
        <w:t>54c0f130-d684-4ac5-afd9-d6b386de9f62</w:t>
      </w:r>
    </w:p>
    <w:p w14:paraId="7F8350B9" w14:textId="77777777" w:rsidR="003E0639" w:rsidRPr="00B51A06" w:rsidRDefault="00B339FA" w:rsidP="00B51A06">
      <w:pPr>
        <w:pStyle w:val="Listeafsnit"/>
        <w:numPr>
          <w:ilvl w:val="1"/>
          <w:numId w:val="35"/>
        </w:numPr>
        <w:rPr>
          <w:rFonts w:ascii="Times New Roman" w:hAnsi="Times New Roman"/>
          <w:sz w:val="16"/>
          <w:szCs w:val="16"/>
          <w:lang w:val="en-US"/>
        </w:rPr>
      </w:pPr>
      <w:r w:rsidRPr="00B51A06">
        <w:rPr>
          <w:rFonts w:ascii="Courier New" w:hAnsi="Courier New" w:cs="Courier New"/>
          <w:color w:val="000000"/>
          <w:sz w:val="16"/>
          <w:szCs w:val="16"/>
          <w:lang w:val="en-US"/>
        </w:rPr>
        <w:t>9144f628-5ab7-49c7-a58d-d3a52ba79b6c</w:t>
      </w:r>
    </w:p>
    <w:p w14:paraId="19DF4C39" w14:textId="77777777" w:rsidR="003E0639" w:rsidRPr="00B51A06" w:rsidRDefault="003E0639" w:rsidP="00B51A06">
      <w:pPr>
        <w:pStyle w:val="Listeafsnit"/>
        <w:numPr>
          <w:ilvl w:val="1"/>
          <w:numId w:val="35"/>
        </w:numPr>
        <w:rPr>
          <w:rFonts w:ascii="Times New Roman" w:hAnsi="Times New Roman"/>
          <w:sz w:val="16"/>
          <w:szCs w:val="16"/>
          <w:lang w:val="en-US"/>
        </w:rPr>
      </w:pPr>
      <w:r w:rsidRPr="00B51A06">
        <w:rPr>
          <w:rFonts w:ascii="Courier New" w:hAnsi="Courier New" w:cs="Courier New"/>
          <w:color w:val="000000"/>
          <w:sz w:val="16"/>
          <w:szCs w:val="16"/>
          <w:lang w:val="en-US"/>
        </w:rPr>
        <w:t>c11086d8-3dd1-44c1-8339-37588f9817d2</w:t>
      </w:r>
    </w:p>
    <w:p w14:paraId="502B38FF" w14:textId="77777777" w:rsidR="003E0639" w:rsidRPr="00B51A06" w:rsidRDefault="003E0639" w:rsidP="00B51A06">
      <w:pPr>
        <w:pStyle w:val="Listeafsnit"/>
        <w:numPr>
          <w:ilvl w:val="1"/>
          <w:numId w:val="35"/>
        </w:numPr>
        <w:rPr>
          <w:rFonts w:ascii="Times New Roman" w:hAnsi="Times New Roman"/>
          <w:sz w:val="16"/>
          <w:szCs w:val="16"/>
          <w:lang w:val="en-US"/>
        </w:rPr>
      </w:pPr>
      <w:r w:rsidRPr="00B51A06">
        <w:rPr>
          <w:rFonts w:ascii="Courier New" w:hAnsi="Courier New" w:cs="Courier New"/>
          <w:color w:val="000000"/>
          <w:sz w:val="16"/>
          <w:szCs w:val="16"/>
          <w:lang w:val="en-US"/>
        </w:rPr>
        <w:t>6c89562c-9b33-4e37-8bac-58660f2af39a</w:t>
      </w:r>
    </w:p>
    <w:p w14:paraId="04B2D36B" w14:textId="77777777" w:rsidR="003E0639" w:rsidRPr="00B51A06" w:rsidRDefault="003E0639" w:rsidP="00B51A06">
      <w:pPr>
        <w:pStyle w:val="Listeafsnit"/>
        <w:numPr>
          <w:ilvl w:val="1"/>
          <w:numId w:val="35"/>
        </w:numPr>
        <w:rPr>
          <w:rFonts w:ascii="Times New Roman" w:hAnsi="Times New Roman"/>
          <w:sz w:val="16"/>
          <w:szCs w:val="16"/>
          <w:lang w:val="en-US"/>
        </w:rPr>
      </w:pPr>
      <w:r w:rsidRPr="00B51A06">
        <w:rPr>
          <w:rFonts w:ascii="Courier New" w:hAnsi="Courier New" w:cs="Courier New"/>
          <w:color w:val="000000"/>
          <w:sz w:val="16"/>
          <w:szCs w:val="16"/>
          <w:lang w:val="en-US"/>
        </w:rPr>
        <w:t>5059fb7d-d7bb-4916-adb0-9ad70139a9ad</w:t>
      </w:r>
    </w:p>
    <w:p w14:paraId="1B4402AF" w14:textId="77777777" w:rsidR="00EB7CF2" w:rsidRPr="00B51A06" w:rsidRDefault="00EB7CF2" w:rsidP="00B51A06">
      <w:pPr>
        <w:pStyle w:val="Listeafsnit"/>
        <w:numPr>
          <w:ilvl w:val="1"/>
          <w:numId w:val="35"/>
        </w:numPr>
        <w:rPr>
          <w:rFonts w:ascii="Courier New" w:hAnsi="Courier New" w:cs="Courier New"/>
          <w:color w:val="000000"/>
          <w:sz w:val="16"/>
          <w:szCs w:val="16"/>
          <w:lang w:val="en-US"/>
        </w:rPr>
      </w:pPr>
      <w:r w:rsidRPr="00B51A06">
        <w:rPr>
          <w:rFonts w:ascii="Courier New" w:hAnsi="Courier New" w:cs="Courier New"/>
          <w:color w:val="000000"/>
          <w:sz w:val="16"/>
          <w:szCs w:val="16"/>
          <w:lang w:val="en-US"/>
        </w:rPr>
        <w:t>dbb1b318-3c85-11e3-9ae0-0050c2490048</w:t>
      </w:r>
    </w:p>
    <w:p w14:paraId="5A57C0EF" w14:textId="77777777" w:rsidR="003E0639" w:rsidRPr="00B51A06" w:rsidRDefault="003E0639" w:rsidP="00B51A06">
      <w:pPr>
        <w:pStyle w:val="Listeafsnit"/>
        <w:numPr>
          <w:ilvl w:val="1"/>
          <w:numId w:val="35"/>
        </w:numPr>
        <w:rPr>
          <w:rFonts w:ascii="Times New Roman" w:hAnsi="Times New Roman"/>
          <w:sz w:val="16"/>
          <w:szCs w:val="16"/>
          <w:lang w:val="en-US"/>
        </w:rPr>
      </w:pPr>
      <w:r w:rsidRPr="00B51A06">
        <w:rPr>
          <w:rFonts w:ascii="Courier New" w:hAnsi="Courier New" w:cs="Courier New"/>
          <w:color w:val="000000"/>
          <w:sz w:val="16"/>
          <w:szCs w:val="16"/>
          <w:lang w:val="en-US"/>
        </w:rPr>
        <w:t>dbb1b318-3c85-11e3-9ae1-0050c2490048</w:t>
      </w:r>
    </w:p>
    <w:p w14:paraId="6E0D912E" w14:textId="77777777" w:rsidR="003E0639" w:rsidRPr="00B51A06" w:rsidRDefault="003E0639" w:rsidP="00B51A06">
      <w:pPr>
        <w:pStyle w:val="Listeafsnit"/>
        <w:numPr>
          <w:ilvl w:val="1"/>
          <w:numId w:val="35"/>
        </w:numPr>
        <w:rPr>
          <w:rFonts w:ascii="Times New Roman" w:hAnsi="Times New Roman"/>
          <w:sz w:val="16"/>
          <w:szCs w:val="16"/>
          <w:lang w:val="en-US"/>
        </w:rPr>
      </w:pPr>
      <w:r w:rsidRPr="00B51A06">
        <w:rPr>
          <w:rFonts w:ascii="Courier New" w:hAnsi="Courier New" w:cs="Courier New"/>
          <w:color w:val="000000"/>
          <w:sz w:val="16"/>
          <w:szCs w:val="16"/>
          <w:lang w:val="en-US"/>
        </w:rPr>
        <w:lastRenderedPageBreak/>
        <w:t>dbb1b318-3c85-11e3-9ae2-0050c2490048</w:t>
      </w:r>
    </w:p>
    <w:p w14:paraId="4D7969EF" w14:textId="77777777" w:rsidR="003E0639" w:rsidRPr="00B51A06" w:rsidRDefault="003E0639" w:rsidP="00B51A06">
      <w:pPr>
        <w:pStyle w:val="Listeafsnit"/>
        <w:numPr>
          <w:ilvl w:val="1"/>
          <w:numId w:val="35"/>
        </w:numPr>
        <w:rPr>
          <w:rFonts w:ascii="Times New Roman" w:hAnsi="Times New Roman"/>
          <w:sz w:val="16"/>
          <w:szCs w:val="16"/>
          <w:lang w:val="en-US"/>
        </w:rPr>
      </w:pPr>
      <w:r w:rsidRPr="00B51A06">
        <w:rPr>
          <w:rFonts w:ascii="Courier New" w:hAnsi="Courier New" w:cs="Courier New"/>
          <w:color w:val="000000"/>
          <w:sz w:val="16"/>
          <w:szCs w:val="16"/>
          <w:lang w:val="en-US"/>
        </w:rPr>
        <w:t>1343e2b1-a913-11e3-9a40-0050c2490048</w:t>
      </w:r>
    </w:p>
    <w:p w14:paraId="202969D8" w14:textId="77777777" w:rsidR="003E0639" w:rsidRPr="00B51A06" w:rsidRDefault="003E0639" w:rsidP="00B51A06">
      <w:pPr>
        <w:pStyle w:val="Listeafsnit"/>
        <w:numPr>
          <w:ilvl w:val="1"/>
          <w:numId w:val="35"/>
        </w:numPr>
        <w:rPr>
          <w:rFonts w:ascii="Times New Roman" w:hAnsi="Times New Roman"/>
          <w:sz w:val="16"/>
          <w:szCs w:val="16"/>
          <w:lang w:val="en-US"/>
        </w:rPr>
      </w:pPr>
      <w:r w:rsidRPr="00B51A06">
        <w:rPr>
          <w:rFonts w:ascii="Courier New" w:hAnsi="Courier New" w:cs="Courier New"/>
          <w:color w:val="000000"/>
          <w:sz w:val="16"/>
          <w:szCs w:val="16"/>
          <w:lang w:val="en-US"/>
        </w:rPr>
        <w:t>2c912c3b-b360-11e4-a829-0050c2490048</w:t>
      </w:r>
    </w:p>
    <w:p w14:paraId="0B6C81AE" w14:textId="45BC3288" w:rsidR="00D4531F" w:rsidRPr="00B51A06" w:rsidRDefault="003E0639" w:rsidP="00B51A06">
      <w:pPr>
        <w:pStyle w:val="Listeafsnit"/>
        <w:numPr>
          <w:ilvl w:val="1"/>
          <w:numId w:val="35"/>
        </w:numPr>
        <w:rPr>
          <w:rFonts w:ascii="Times New Roman" w:hAnsi="Times New Roman"/>
          <w:sz w:val="24"/>
          <w:lang w:val="en-US"/>
        </w:rPr>
      </w:pPr>
      <w:r w:rsidRPr="00B51A06">
        <w:rPr>
          <w:rFonts w:ascii="Courier New" w:hAnsi="Courier New" w:cs="Courier New"/>
          <w:color w:val="000000"/>
          <w:sz w:val="16"/>
          <w:szCs w:val="16"/>
          <w:lang w:val="en-US"/>
        </w:rPr>
        <w:t>e3f432bb-1d99-11e6-a265-0050c2490048</w:t>
      </w:r>
    </w:p>
    <w:p w14:paraId="05E23C43" w14:textId="6350424D" w:rsidR="00CA5599" w:rsidRDefault="00CA5599" w:rsidP="00B51A06">
      <w:pPr>
        <w:pStyle w:val="Listeafsnit"/>
        <w:spacing w:before="0" w:beforeAutospacing="0" w:after="0" w:afterAutospacing="0"/>
        <w:ind w:left="360"/>
      </w:pPr>
    </w:p>
    <w:p w14:paraId="0914BD65" w14:textId="190C66CE" w:rsidR="00CA5599" w:rsidRDefault="00CA5599" w:rsidP="00CA5599">
      <w:pPr>
        <w:pStyle w:val="Listeafsnit"/>
        <w:numPr>
          <w:ilvl w:val="0"/>
          <w:numId w:val="35"/>
        </w:numPr>
        <w:spacing w:before="0" w:beforeAutospacing="0" w:after="0" w:afterAutospacing="0"/>
      </w:pPr>
      <w:r>
        <w:t xml:space="preserve">angiv på </w:t>
      </w:r>
      <w:r w:rsidR="00EB7CF2">
        <w:t>OrgE</w:t>
      </w:r>
      <w:r>
        <w:t>nheden ’Korsbæk Kommune’ i relationslisteelementet tilknyttedeFunktioner UUID på ’Henvendelse vedr. beskæftigelse’.</w:t>
      </w:r>
    </w:p>
    <w:p w14:paraId="29E2AC44" w14:textId="77777777" w:rsidR="00CA5599" w:rsidRDefault="00CA5599" w:rsidP="00CA5599"/>
    <w:p w14:paraId="40CEAF55" w14:textId="77777777" w:rsidR="00CA5599" w:rsidRPr="008720D2" w:rsidRDefault="00CA5599" w:rsidP="00CA5599"/>
    <w:p w14:paraId="492581FA" w14:textId="77777777" w:rsidR="00CA5599" w:rsidRDefault="00CA5599" w:rsidP="0095412F">
      <w:pPr>
        <w:pStyle w:val="Overskrift3"/>
      </w:pPr>
      <w:bookmarkStart w:id="29" w:name="_Toc509930356"/>
      <w:r>
        <w:t>Ændre henvendelsessted</w:t>
      </w:r>
      <w:bookmarkEnd w:id="29"/>
    </w:p>
    <w:p w14:paraId="7AF562A8" w14:textId="77777777" w:rsidR="00CA5599" w:rsidRPr="00874A00" w:rsidRDefault="00CA5599" w:rsidP="00CA5599">
      <w:pPr>
        <w:rPr>
          <w:b/>
        </w:rPr>
      </w:pPr>
      <w:r>
        <w:rPr>
          <w:b/>
        </w:rPr>
        <w:t>Storyline</w:t>
      </w:r>
    </w:p>
    <w:p w14:paraId="233FFA27" w14:textId="4A9089CA" w:rsidR="00CA5599" w:rsidRPr="00B8280A" w:rsidRDefault="00CA5599" w:rsidP="00CA5599">
      <w:r>
        <w:t>Korsbæk kommune ønsker</w:t>
      </w:r>
      <w:r w:rsidR="00A6703F">
        <w:t xml:space="preserve"> fremover, at </w:t>
      </w:r>
      <w:r w:rsidR="00852878">
        <w:t>kommunens borgere henvender sig direkte på Jobcentret, når henvendelsen drejer sig om job og ressourceforløb, og ikke i Borgerservice sådan som det har fungeret indtil nu</w:t>
      </w:r>
      <w:r>
        <w:t>.</w:t>
      </w:r>
      <w:r w:rsidR="008365B1">
        <w:t xml:space="preserve"> </w:t>
      </w:r>
    </w:p>
    <w:p w14:paraId="13E1500D" w14:textId="77777777" w:rsidR="00CA5599" w:rsidRDefault="00CA5599" w:rsidP="00CA5599"/>
    <w:p w14:paraId="2149349D" w14:textId="77777777" w:rsidR="00CA5599" w:rsidRDefault="00CA5599" w:rsidP="00CA5599">
      <w:pPr>
        <w:rPr>
          <w:b/>
        </w:rPr>
      </w:pPr>
      <w:r w:rsidRPr="00874A00">
        <w:rPr>
          <w:b/>
        </w:rPr>
        <w:t>Opgave</w:t>
      </w:r>
    </w:p>
    <w:p w14:paraId="2EB7C323" w14:textId="590B4417" w:rsidR="00CA5599" w:rsidRDefault="00CA5599" w:rsidP="00852878">
      <w:pPr>
        <w:pStyle w:val="Listeafsnit"/>
        <w:numPr>
          <w:ilvl w:val="0"/>
          <w:numId w:val="36"/>
        </w:numPr>
        <w:spacing w:before="0" w:beforeAutospacing="0" w:after="0" w:afterAutospacing="0"/>
      </w:pPr>
      <w:r>
        <w:t>Find</w:t>
      </w:r>
      <w:r w:rsidR="00852878">
        <w:t xml:space="preserve"> OrgFunk ’</w:t>
      </w:r>
      <w:r w:rsidR="00852878" w:rsidRPr="00852878">
        <w:t>Henvendelsessted for Job og Ressourcer</w:t>
      </w:r>
      <w:r w:rsidR="00852878">
        <w:t>’</w:t>
      </w:r>
      <w:r>
        <w:t>.</w:t>
      </w:r>
    </w:p>
    <w:p w14:paraId="3114FD1B" w14:textId="77777777" w:rsidR="00852878" w:rsidRDefault="00852878" w:rsidP="00852878">
      <w:pPr>
        <w:pStyle w:val="Listeafsnit"/>
        <w:numPr>
          <w:ilvl w:val="0"/>
          <w:numId w:val="36"/>
        </w:numPr>
        <w:spacing w:before="0" w:beforeAutospacing="0" w:after="0" w:afterAutospacing="0"/>
      </w:pPr>
      <w:r>
        <w:t>Find UUID for OrgEnheden Jobcenter.</w:t>
      </w:r>
    </w:p>
    <w:p w14:paraId="23440C95" w14:textId="74EBA8C6" w:rsidR="00CA5599" w:rsidRPr="00874A00" w:rsidRDefault="00CA5599" w:rsidP="00CA5599">
      <w:pPr>
        <w:pStyle w:val="Listeafsnit"/>
        <w:numPr>
          <w:ilvl w:val="0"/>
          <w:numId w:val="36"/>
        </w:numPr>
        <w:spacing w:before="0" w:beforeAutospacing="0" w:after="0" w:afterAutospacing="0"/>
      </w:pPr>
      <w:r>
        <w:t xml:space="preserve">Ret organisationFunktionen ’Henvendelse </w:t>
      </w:r>
      <w:r w:rsidR="00852878" w:rsidRPr="00852878">
        <w:t>for Job og Ressourcer</w:t>
      </w:r>
      <w:r>
        <w:t xml:space="preserve">’ relationslisteelement </w:t>
      </w:r>
      <w:r w:rsidR="00852878">
        <w:t xml:space="preserve">’tilknyttedeEnheder’ </w:t>
      </w:r>
      <w:r>
        <w:t xml:space="preserve">således at virkning afsluttes d.d for </w:t>
      </w:r>
      <w:r w:rsidR="00852878">
        <w:t xml:space="preserve">Borgerservice’ </w:t>
      </w:r>
      <w:r>
        <w:t>UUID</w:t>
      </w:r>
      <w:r w:rsidR="00852878">
        <w:t>, og angiv UUID for Jobcentret med virkning fra d.d</w:t>
      </w:r>
      <w:r>
        <w:t>.</w:t>
      </w:r>
    </w:p>
    <w:p w14:paraId="3D59A738" w14:textId="77777777" w:rsidR="00CA5599" w:rsidRDefault="0095412F" w:rsidP="0095412F">
      <w:pPr>
        <w:pStyle w:val="Overskrift2"/>
      </w:pPr>
      <w:bookmarkStart w:id="30" w:name="_Toc509930357"/>
      <w:r w:rsidRPr="00E73691">
        <w:rPr>
          <w:rStyle w:val="Strk"/>
          <w:b/>
        </w:rPr>
        <w:t xml:space="preserve">Scenarier til registreringsmønstret </w:t>
      </w:r>
      <w:r>
        <w:rPr>
          <w:rStyle w:val="Strk"/>
          <w:b/>
        </w:rPr>
        <w:t>’</w:t>
      </w:r>
      <w:r w:rsidR="00CA5599" w:rsidRPr="00AF6150">
        <w:t>Udbetalende enhed</w:t>
      </w:r>
      <w:r>
        <w:t>’</w:t>
      </w:r>
      <w:bookmarkEnd w:id="30"/>
    </w:p>
    <w:p w14:paraId="1E9117B0" w14:textId="77777777" w:rsidR="00CA5599" w:rsidRDefault="00CA5599" w:rsidP="0095412F">
      <w:pPr>
        <w:pStyle w:val="Overskrift3"/>
      </w:pPr>
      <w:bookmarkStart w:id="31" w:name="_Toc509930358"/>
      <w:r>
        <w:t>Tilknytte udbetalende enhed</w:t>
      </w:r>
      <w:bookmarkEnd w:id="31"/>
    </w:p>
    <w:p w14:paraId="782206E4" w14:textId="77777777" w:rsidR="00CA5599" w:rsidRPr="009C01A7" w:rsidRDefault="00CA5599" w:rsidP="00CA5599">
      <w:pPr>
        <w:rPr>
          <w:b/>
        </w:rPr>
      </w:pPr>
      <w:r w:rsidRPr="009C01A7">
        <w:rPr>
          <w:b/>
        </w:rPr>
        <w:t>Storyline</w:t>
      </w:r>
    </w:p>
    <w:p w14:paraId="1A530DAC" w14:textId="77777777" w:rsidR="00CA5599" w:rsidRDefault="00CA5599" w:rsidP="00CA5599">
      <w:r>
        <w:t>Korsbæk Kommune er i gang med at implementere KSD og det er derfor nødvendigt at oprette en udbetalende enhed som KSD kan bruge til at fremsøge den relevante udbetalende enhed med, og derigennem finde LOS-adressen på den pågældende enhed.</w:t>
      </w:r>
    </w:p>
    <w:p w14:paraId="2C46AB5F" w14:textId="77777777" w:rsidR="00CA5599" w:rsidRDefault="00CA5599" w:rsidP="00CA5599"/>
    <w:p w14:paraId="153F7971" w14:textId="77777777" w:rsidR="00CA5599" w:rsidRPr="009C01A7" w:rsidRDefault="00CA5599" w:rsidP="00CA5599">
      <w:pPr>
        <w:rPr>
          <w:b/>
        </w:rPr>
      </w:pPr>
      <w:r w:rsidRPr="009C01A7">
        <w:rPr>
          <w:b/>
        </w:rPr>
        <w:t>Opgave</w:t>
      </w:r>
    </w:p>
    <w:p w14:paraId="53D510AD" w14:textId="77777777" w:rsidR="00CA5599" w:rsidRDefault="00CA5599" w:rsidP="00CA5599">
      <w:pPr>
        <w:pStyle w:val="Listeafsnit"/>
        <w:numPr>
          <w:ilvl w:val="0"/>
          <w:numId w:val="38"/>
        </w:numPr>
        <w:spacing w:before="0" w:beforeAutospacing="0" w:after="0" w:afterAutospacing="0"/>
      </w:pPr>
      <w:r>
        <w:lastRenderedPageBreak/>
        <w:t xml:space="preserve">Opret en OrganisationFunktion med den brugervendte nøgle ’KSD Udbetaling’ med funktionstypen ’Udbetalende Enhed’ (UUID: </w:t>
      </w:r>
      <w:r w:rsidRPr="009C01A7">
        <w:t>faf29ba2-da6d-49c4-8a2f-0739172f4227</w:t>
      </w:r>
      <w:r>
        <w:t>)</w:t>
      </w:r>
    </w:p>
    <w:p w14:paraId="15CD673B" w14:textId="77777777" w:rsidR="00CA5599" w:rsidRDefault="00CA5599" w:rsidP="00CA5599">
      <w:pPr>
        <w:pStyle w:val="Listeafsnit"/>
        <w:numPr>
          <w:ilvl w:val="0"/>
          <w:numId w:val="38"/>
        </w:numPr>
        <w:spacing w:before="0" w:beforeAutospacing="0" w:after="0" w:afterAutospacing="0"/>
      </w:pPr>
      <w:r>
        <w:t>Find UUID på OrganisationEnhed ’Ydelse og Rådighed’</w:t>
      </w:r>
    </w:p>
    <w:p w14:paraId="564F3DB4" w14:textId="77777777" w:rsidR="00CA5599" w:rsidRDefault="00CA5599" w:rsidP="00CA5599">
      <w:pPr>
        <w:pStyle w:val="Listeafsnit"/>
        <w:numPr>
          <w:ilvl w:val="0"/>
          <w:numId w:val="38"/>
        </w:numPr>
        <w:spacing w:before="0" w:beforeAutospacing="0" w:after="0" w:afterAutospacing="0"/>
      </w:pPr>
      <w:r>
        <w:t>Ret ’KSD Udbetaling’ således at der i relationslisteelementet  tilknyttedeEnheder fremgår ’Ydelse og Rådigheds’ UUID.</w:t>
      </w:r>
    </w:p>
    <w:p w14:paraId="0430AB0E" w14:textId="77777777" w:rsidR="004F3125" w:rsidRDefault="004F3125" w:rsidP="00CA5599">
      <w:pPr>
        <w:pStyle w:val="Listeafsnit"/>
        <w:numPr>
          <w:ilvl w:val="0"/>
          <w:numId w:val="38"/>
        </w:numPr>
        <w:spacing w:before="0" w:beforeAutospacing="0" w:after="0" w:afterAutospacing="0"/>
      </w:pPr>
      <w:r>
        <w:t>Opret et adresseobjekt med brugervendt nøgle ’LOS YDRÅD’ og adressetekst ’YDRÅD’.</w:t>
      </w:r>
    </w:p>
    <w:p w14:paraId="01E01953" w14:textId="77777777" w:rsidR="004F3125" w:rsidRDefault="004F3125" w:rsidP="00CA5599">
      <w:pPr>
        <w:pStyle w:val="Listeafsnit"/>
        <w:numPr>
          <w:ilvl w:val="0"/>
          <w:numId w:val="38"/>
        </w:numPr>
        <w:spacing w:before="0" w:beforeAutospacing="0" w:after="0" w:afterAutospacing="0"/>
      </w:pPr>
      <w:r>
        <w:t>Angiv i relationslisten på Enheden ’Ydelse og Rådighed’ på elementet Adresse følgende</w:t>
      </w:r>
      <w:r w:rsidR="004C241F">
        <w:t xml:space="preserve"> rolle-uuid (LOS):  </w:t>
      </w:r>
      <w:r w:rsidR="004C241F" w:rsidRPr="00B51A06">
        <w:t>47a33082-4687-4a68-b82f-5bf6f9d8ee13</w:t>
      </w:r>
      <w:r w:rsidR="004C241F">
        <w:t xml:space="preserve"> og følgende type-uuid (Adresse) </w:t>
      </w:r>
      <w:r w:rsidR="004C241F" w:rsidRPr="00B51A06">
        <w:t xml:space="preserve">9b33c0a0-a566-4ec0-8200-325cb1e5bb9a og angiv desuden UUID for </w:t>
      </w:r>
      <w:r w:rsidR="004C241F">
        <w:t>adresse</w:t>
      </w:r>
      <w:r w:rsidR="004C241F" w:rsidRPr="00B51A06">
        <w:t xml:space="preserve">objektet </w:t>
      </w:r>
      <w:r w:rsidR="004C241F">
        <w:t>’YDRÅD’ som ReferenceID.</w:t>
      </w:r>
    </w:p>
    <w:p w14:paraId="7BF0D992" w14:textId="77777777" w:rsidR="00B77EE5" w:rsidRDefault="00B77EE5" w:rsidP="00B51A06"/>
    <w:p w14:paraId="0235E592" w14:textId="77777777" w:rsidR="00CA5599" w:rsidRDefault="0095412F" w:rsidP="0095412F">
      <w:pPr>
        <w:pStyle w:val="Overskrift2"/>
      </w:pPr>
      <w:bookmarkStart w:id="32" w:name="_Toc509930359"/>
      <w:bookmarkStart w:id="33" w:name="_Toc509930360"/>
      <w:bookmarkEnd w:id="32"/>
      <w:r w:rsidRPr="00E73691">
        <w:rPr>
          <w:rStyle w:val="Strk"/>
          <w:b/>
        </w:rPr>
        <w:t xml:space="preserve">Scenarier til registreringsmønstret </w:t>
      </w:r>
      <w:r>
        <w:rPr>
          <w:rStyle w:val="Strk"/>
          <w:b/>
        </w:rPr>
        <w:t>’</w:t>
      </w:r>
      <w:r w:rsidR="00CA5599" w:rsidRPr="00AF6150">
        <w:t>It-anvendelse</w:t>
      </w:r>
      <w:r>
        <w:t>’</w:t>
      </w:r>
      <w:bookmarkEnd w:id="33"/>
    </w:p>
    <w:p w14:paraId="25D1805B" w14:textId="77777777" w:rsidR="00CA5599" w:rsidRDefault="00CA5599" w:rsidP="0095412F">
      <w:pPr>
        <w:pStyle w:val="Overskrift3"/>
      </w:pPr>
      <w:bookmarkStart w:id="34" w:name="_Toc509930361"/>
      <w:r>
        <w:t>Tilknytte en anvendelsesfunktion</w:t>
      </w:r>
      <w:bookmarkEnd w:id="34"/>
    </w:p>
    <w:p w14:paraId="73C9BCA9" w14:textId="77777777" w:rsidR="00CA5599" w:rsidRDefault="00CA5599" w:rsidP="00CA5599">
      <w:pPr>
        <w:rPr>
          <w:b/>
        </w:rPr>
      </w:pPr>
      <w:r w:rsidRPr="00425FC2">
        <w:rPr>
          <w:b/>
        </w:rPr>
        <w:t>Storyline</w:t>
      </w:r>
    </w:p>
    <w:p w14:paraId="7F9308EB" w14:textId="3AA46290" w:rsidR="00CA5599" w:rsidRDefault="00CA5599" w:rsidP="00CA5599">
      <w:r>
        <w:t>Korsbæk Kommune har meldt sig som pilotkommune til afprøvning af det fælleskommunale it-system KSD, som Kombit har varetaget udvikling af på vegne af kommunerne. Som en del af Korsbæks Kommunes implementering af KSD skal kommunen sikre, at der er oprettet en OrganisationFunktion ved navn ’KSD anvender’, således at det er muligt for KSD-systemet at udpege alle relevante organisatoriske enheder i Korsbæk Kommune. I Korsbæk Kommune påtænker de at følgende enheder skal anvende KSD: ’Beskæftigelsesområdet’, ’Jobcenter’ og ’Ydelse og Rådighed’.</w:t>
      </w:r>
    </w:p>
    <w:p w14:paraId="1B3DEC40" w14:textId="77777777" w:rsidR="00CA5599" w:rsidRPr="00425FC2" w:rsidRDefault="00CA5599" w:rsidP="00CA5599"/>
    <w:p w14:paraId="067B96E7" w14:textId="77777777" w:rsidR="00CA5599" w:rsidRDefault="00CA5599" w:rsidP="00CA5599">
      <w:pPr>
        <w:rPr>
          <w:b/>
        </w:rPr>
      </w:pPr>
      <w:r w:rsidRPr="00425FC2">
        <w:rPr>
          <w:b/>
        </w:rPr>
        <w:t>Opgave</w:t>
      </w:r>
    </w:p>
    <w:p w14:paraId="2E626241" w14:textId="77777777" w:rsidR="00CA5599" w:rsidRDefault="00CA5599" w:rsidP="004C241F">
      <w:pPr>
        <w:pStyle w:val="Listeafsnit"/>
        <w:numPr>
          <w:ilvl w:val="0"/>
          <w:numId w:val="39"/>
        </w:numPr>
        <w:spacing w:before="0" w:beforeAutospacing="0" w:after="0" w:afterAutospacing="0"/>
      </w:pPr>
      <w:r>
        <w:t xml:space="preserve">Opret en OrganisationFunktion med den brugervendte nøgle ’KSD Anvender’ og med funktionstypen ’SystemRolle’ (UUID: </w:t>
      </w:r>
      <w:r w:rsidRPr="00425FC2">
        <w:t>82fcfc0f-88c4-4dc2-a30d-d091986a6112</w:t>
      </w:r>
      <w:r>
        <w:t>)</w:t>
      </w:r>
      <w:r w:rsidR="004C241F">
        <w:t xml:space="preserve"> og angiv i relationslisteelementet ’tilknyttedeItsystemer’ UUID på KSD (</w:t>
      </w:r>
      <w:r w:rsidR="004C241F" w:rsidRPr="004C241F">
        <w:t>1bd6d5d1-7e35-4c2a-9298-200c17ed64b2</w:t>
      </w:r>
      <w:r w:rsidR="004C241F">
        <w:t>)</w:t>
      </w:r>
      <w:r>
        <w:t>.</w:t>
      </w:r>
    </w:p>
    <w:p w14:paraId="464AAF38" w14:textId="77777777" w:rsidR="00CA5599" w:rsidRDefault="00CA5599" w:rsidP="00CA5599">
      <w:pPr>
        <w:pStyle w:val="Listeafsnit"/>
        <w:numPr>
          <w:ilvl w:val="0"/>
          <w:numId w:val="39"/>
        </w:numPr>
        <w:spacing w:before="0" w:beforeAutospacing="0" w:after="0" w:afterAutospacing="0"/>
      </w:pPr>
      <w:r>
        <w:t>Fremfind UUID’er på de tre enheder: ’Beskæftigelsesområdet’, ’Jobcenter’ og ’Ydelse og Rådighed’.</w:t>
      </w:r>
    </w:p>
    <w:p w14:paraId="0833D235" w14:textId="77777777" w:rsidR="00CA5599" w:rsidRPr="00425FC2" w:rsidRDefault="00CA5599" w:rsidP="00CA5599">
      <w:pPr>
        <w:pStyle w:val="Listeafsnit"/>
        <w:numPr>
          <w:ilvl w:val="0"/>
          <w:numId w:val="39"/>
        </w:numPr>
        <w:spacing w:before="0" w:beforeAutospacing="0" w:after="0" w:afterAutospacing="0"/>
      </w:pPr>
      <w:r>
        <w:lastRenderedPageBreak/>
        <w:t>Ret ’KSD anvender’ således så der af releationslisteelementet tilknyttedeEnheder fremgår de tre UUID’er for ’Beskæftigelsesområdet’, ’Jobcenter’ og ’Ydelse og Rådighed’;</w:t>
      </w:r>
    </w:p>
    <w:p w14:paraId="525842D0" w14:textId="77777777" w:rsidR="00CA5599" w:rsidRPr="00425FC2" w:rsidRDefault="00CA5599" w:rsidP="00CA5599">
      <w:pPr>
        <w:rPr>
          <w:b/>
        </w:rPr>
      </w:pPr>
    </w:p>
    <w:p w14:paraId="6B12C0EB" w14:textId="77777777" w:rsidR="00CA5599" w:rsidRDefault="00CA5599" w:rsidP="0095412F">
      <w:pPr>
        <w:pStyle w:val="Overskrift3"/>
      </w:pPr>
      <w:bookmarkStart w:id="35" w:name="_Toc509930362"/>
      <w:r>
        <w:t>Luk en anvendelsesfunktion</w:t>
      </w:r>
      <w:bookmarkEnd w:id="35"/>
    </w:p>
    <w:p w14:paraId="3D40A425" w14:textId="77777777" w:rsidR="00CA5599" w:rsidRDefault="00CA5599" w:rsidP="00CA5599">
      <w:pPr>
        <w:rPr>
          <w:b/>
        </w:rPr>
      </w:pPr>
      <w:r w:rsidRPr="00425FC2">
        <w:rPr>
          <w:b/>
        </w:rPr>
        <w:t>Storyline</w:t>
      </w:r>
    </w:p>
    <w:p w14:paraId="7FE1BD1F" w14:textId="2EC85C66" w:rsidR="00CA5599" w:rsidRPr="00F770E1" w:rsidRDefault="00CA5599" w:rsidP="00CA5599">
      <w:r>
        <w:t xml:space="preserve">Efter en årerække med KSD som løsning på sygedagpengeområdet vælger Korsbæk Kommune, at udfase KSD, da der i mellemtiden er kommet en ny løsning, som bedre matcher Korsbæks kommune at organisere arbejdet om håndtering af sygedagpenge på. KSD skal derfor tages ud af Korsbæk Kommunes it-portefølje og skal ikke længere være registreret i STS Organisation </w:t>
      </w:r>
    </w:p>
    <w:p w14:paraId="1C32B4BD" w14:textId="77777777" w:rsidR="00CA5599" w:rsidRPr="00425FC2" w:rsidRDefault="00CA5599" w:rsidP="00CA5599">
      <w:pPr>
        <w:rPr>
          <w:b/>
        </w:rPr>
      </w:pPr>
      <w:r w:rsidRPr="00425FC2">
        <w:rPr>
          <w:b/>
        </w:rPr>
        <w:t>Opgave</w:t>
      </w:r>
    </w:p>
    <w:p w14:paraId="63D962A3" w14:textId="578D93D6" w:rsidR="00CA5599" w:rsidRDefault="00CA5599" w:rsidP="00CA5599">
      <w:pPr>
        <w:pStyle w:val="Listeafsnit"/>
        <w:numPr>
          <w:ilvl w:val="0"/>
          <w:numId w:val="40"/>
        </w:numPr>
        <w:spacing w:before="0" w:beforeAutospacing="0" w:after="0" w:afterAutospacing="0"/>
      </w:pPr>
      <w:r>
        <w:t xml:space="preserve">afslut virkning, med </w:t>
      </w:r>
      <w:r w:rsidR="004C241F">
        <w:t>d.d</w:t>
      </w:r>
      <w:r>
        <w:t xml:space="preserve"> på alle referencer i relationslisteelementet tilknyttedeEnheder på OrganisationFunktionen ’KSD Anvender’.</w:t>
      </w:r>
    </w:p>
    <w:p w14:paraId="7308C0B0" w14:textId="6D6D7053" w:rsidR="00CA5599" w:rsidRDefault="00CA5599" w:rsidP="00CA5599">
      <w:pPr>
        <w:pStyle w:val="Listeafsnit"/>
        <w:numPr>
          <w:ilvl w:val="0"/>
          <w:numId w:val="40"/>
        </w:numPr>
        <w:spacing w:before="0" w:beforeAutospacing="0" w:after="0" w:afterAutospacing="0"/>
      </w:pPr>
      <w:r>
        <w:t xml:space="preserve">På OrganisationFunktionen ’KSD Anvender’ sæt tilstand til ’inaktiv’ med virkning </w:t>
      </w:r>
      <w:r w:rsidR="004C241F">
        <w:t>d.d</w:t>
      </w:r>
      <w:r>
        <w:t>.</w:t>
      </w:r>
    </w:p>
    <w:p w14:paraId="1A8A03FC" w14:textId="77777777" w:rsidR="00CA5599" w:rsidRPr="00CA5599" w:rsidRDefault="00CA5599" w:rsidP="00CA5599">
      <w:pPr>
        <w:pStyle w:val="Brdtekst"/>
      </w:pPr>
    </w:p>
    <w:sectPr w:rsidR="00CA5599" w:rsidRPr="00CA5599" w:rsidSect="00C86741">
      <w:headerReference w:type="default" r:id="rId32"/>
      <w:footerReference w:type="default" r:id="rId33"/>
      <w:headerReference w:type="first" r:id="rId34"/>
      <w:footerReference w:type="first" r:id="rId35"/>
      <w:pgSz w:w="11906" w:h="16838" w:code="9"/>
      <w:pgMar w:top="2381" w:right="2722" w:bottom="2296" w:left="1418" w:header="1021" w:footer="53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67D03" w14:textId="77777777" w:rsidR="00EE7D68" w:rsidRDefault="00EE7D68" w:rsidP="0058463E">
      <w:pPr>
        <w:spacing w:line="240" w:lineRule="auto"/>
      </w:pPr>
      <w:r>
        <w:separator/>
      </w:r>
    </w:p>
  </w:endnote>
  <w:endnote w:type="continuationSeparator" w:id="0">
    <w:p w14:paraId="69A6A711" w14:textId="77777777" w:rsidR="00EE7D68" w:rsidRDefault="00EE7D68" w:rsidP="005846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9FA37" w14:textId="77777777" w:rsidR="00EE7D68" w:rsidRPr="000D5237" w:rsidRDefault="00EE7D68">
    <w:pPr>
      <w:pStyle w:val="Sidefod"/>
    </w:pPr>
    <w:r w:rsidRPr="000D5237">
      <w:t>KOMBIT A/S   Halfdansgade 8   2300 København S   Tlf 3334 9400   www.kombit.dk   kombit@kombit.dk   CVR 19 43 50 75</w:t>
    </w:r>
    <w:r>
      <w:tab/>
      <w:t xml:space="preserve">Side </w:t>
    </w:r>
    <w:r>
      <w:fldChar w:fldCharType="begin"/>
    </w:r>
    <w:r>
      <w:instrText xml:space="preserve"> page </w:instrText>
    </w:r>
    <w:r>
      <w:fldChar w:fldCharType="separate"/>
    </w:r>
    <w:r w:rsidR="00216C83">
      <w:rPr>
        <w:noProof/>
      </w:rPr>
      <w:t>3</w:t>
    </w:r>
    <w:r>
      <w:fldChar w:fldCharType="end"/>
    </w:r>
    <w:r>
      <w:t>/</w:t>
    </w:r>
    <w:fldSimple w:instr=" numpages ">
      <w:r w:rsidR="00216C83">
        <w:rPr>
          <w:noProof/>
        </w:rPr>
        <w:t>14</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67D6C" w14:textId="77777777" w:rsidR="00EE7D68" w:rsidRPr="000D5237" w:rsidRDefault="00EE7D68" w:rsidP="00C86741">
    <w:pPr>
      <w:pStyle w:val="Sidefod"/>
    </w:pPr>
    <w:r w:rsidRPr="000D5237">
      <w:t>KOMBIT A/S   Halfdansgade 8   2300 København S   Tlf 3334 9400   www.kombit.dk   kombit@kombit.dk   CVR 19 43 50 75</w:t>
    </w:r>
    <w:r>
      <w:tab/>
      <w:t xml:space="preserve">Side </w:t>
    </w:r>
    <w:r>
      <w:fldChar w:fldCharType="begin"/>
    </w:r>
    <w:r>
      <w:instrText xml:space="preserve"> page </w:instrText>
    </w:r>
    <w:r>
      <w:fldChar w:fldCharType="separate"/>
    </w:r>
    <w:r w:rsidR="00216C83">
      <w:rPr>
        <w:noProof/>
      </w:rPr>
      <w:t>1</w:t>
    </w:r>
    <w:r>
      <w:fldChar w:fldCharType="end"/>
    </w:r>
    <w:r>
      <w:t>/</w:t>
    </w:r>
    <w:fldSimple w:instr=" numpages ">
      <w:r w:rsidR="00216C83">
        <w:rPr>
          <w:noProof/>
        </w:rPr>
        <w:t>14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09865" w14:textId="77777777" w:rsidR="00EE7D68" w:rsidRDefault="00EE7D68" w:rsidP="0058463E">
      <w:pPr>
        <w:spacing w:line="240" w:lineRule="auto"/>
      </w:pPr>
      <w:r>
        <w:separator/>
      </w:r>
    </w:p>
  </w:footnote>
  <w:footnote w:type="continuationSeparator" w:id="0">
    <w:p w14:paraId="499A5C26" w14:textId="77777777" w:rsidR="00EE7D68" w:rsidRDefault="00EE7D68" w:rsidP="005846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F80ED" w14:textId="77777777" w:rsidR="00EE7D68" w:rsidRDefault="00EE7D68" w:rsidP="00C86741">
    <w:pPr>
      <w:pStyle w:val="Sidehoved"/>
    </w:pPr>
    <w:r>
      <w:rPr>
        <w:noProof/>
        <w:lang w:eastAsia="da-DK"/>
      </w:rPr>
      <w:drawing>
        <wp:anchor distT="0" distB="0" distL="114300" distR="114300" simplePos="0" relativeHeight="251725824" behindDoc="0" locked="0" layoutInCell="1" allowOverlap="1" wp14:anchorId="4046C48D" wp14:editId="75EF3461">
          <wp:simplePos x="0" y="0"/>
          <wp:positionH relativeFrom="column">
            <wp:posOffset>4939653</wp:posOffset>
          </wp:positionH>
          <wp:positionV relativeFrom="paragraph">
            <wp:posOffset>12423</wp:posOffset>
          </wp:positionV>
          <wp:extent cx="1119505" cy="350164"/>
          <wp:effectExtent l="0" t="0" r="4445" b="0"/>
          <wp:wrapNone/>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19505" cy="350164"/>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DBC51" w14:textId="37686032" w:rsidR="00EE7D68" w:rsidRDefault="00EE7D68" w:rsidP="00A421C0">
    <w:pPr>
      <w:pStyle w:val="DatoHeader"/>
    </w:pPr>
    <w:r>
      <w:drawing>
        <wp:anchor distT="0" distB="0" distL="114300" distR="114300" simplePos="0" relativeHeight="251658240" behindDoc="0" locked="0" layoutInCell="1" allowOverlap="1" wp14:anchorId="74B9614D" wp14:editId="06D6AEC1">
          <wp:simplePos x="0" y="0"/>
          <wp:positionH relativeFrom="column">
            <wp:posOffset>4939653</wp:posOffset>
          </wp:positionH>
          <wp:positionV relativeFrom="paragraph">
            <wp:posOffset>12522</wp:posOffset>
          </wp:positionV>
          <wp:extent cx="1118870" cy="349966"/>
          <wp:effectExtent l="0" t="0" r="5080" b="0"/>
          <wp:wrapNone/>
          <wp:docPr id="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18870" cy="349966"/>
                  </a:xfrm>
                  <a:prstGeom prst="rect">
                    <a:avLst/>
                  </a:prstGeom>
                  <a:noFill/>
                </pic:spPr>
              </pic:pic>
            </a:graphicData>
          </a:graphic>
          <wp14:sizeRelH relativeFrom="page">
            <wp14:pctWidth>0</wp14:pctWidth>
          </wp14:sizeRelH>
          <wp14:sizeRelV relativeFrom="page">
            <wp14:pctHeight>0</wp14:pctHeight>
          </wp14:sizeRelV>
        </wp:anchor>
      </w:drawing>
    </w:r>
    <w:sdt>
      <w:sdtPr>
        <w:alias w:val="cc_dato"/>
        <w:tag w:val="cc_dato"/>
        <w:id w:val="-914926763"/>
        <w:placeholder>
          <w:docPart w:val="2A91715EDBE1F944924D47925CB8A20F"/>
        </w:placeholder>
        <w:text/>
      </w:sdtPr>
      <w:sdtEndPr/>
      <w:sdtContent>
        <w:r>
          <w:t>11. april 2018</w:t>
        </w:r>
      </w:sdtContent>
    </w:sdt>
  </w:p>
  <w:p w14:paraId="37A25BF0" w14:textId="77777777" w:rsidR="00EE7D68" w:rsidRDefault="00216C83" w:rsidP="00C86741">
    <w:pPr>
      <w:pStyle w:val="InitialerHeader"/>
    </w:pPr>
    <w:sdt>
      <w:sdtPr>
        <w:alias w:val="cc_samaccountname"/>
        <w:tag w:val="cc_samaccountname"/>
        <w:id w:val="-1479370874"/>
        <w:lock w:val="sdtLocked"/>
        <w:showingPlcHdr/>
        <w:text/>
      </w:sdtPr>
      <w:sdtEndPr/>
      <w:sdtContent>
        <w:r w:rsidR="00EE7D68">
          <w:t>‍</w:t>
        </w:r>
      </w:sdtContent>
    </w:sdt>
  </w:p>
  <w:p w14:paraId="31F40497" w14:textId="77777777" w:rsidR="00EE7D68" w:rsidRDefault="00EE7D68" w:rsidP="00C86741">
    <w:pPr>
      <w:pStyle w:val="Initialer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498CA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3C4D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90260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26FA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E2023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9F4E63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B68C6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EF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0886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C9F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42E07D9"/>
    <w:multiLevelType w:val="multilevel"/>
    <w:tmpl w:val="4FCCDA9A"/>
    <w:numStyleLink w:val="PunkterKombit"/>
  </w:abstractNum>
  <w:abstractNum w:abstractNumId="13" w15:restartNumberingAfterBreak="0">
    <w:nsid w:val="0B0D141D"/>
    <w:multiLevelType w:val="hybridMultilevel"/>
    <w:tmpl w:val="BCCA1204"/>
    <w:lvl w:ilvl="0" w:tplc="0406000F">
      <w:start w:val="1"/>
      <w:numFmt w:val="decimal"/>
      <w:lvlText w:val="%1."/>
      <w:lvlJc w:val="left"/>
      <w:pPr>
        <w:ind w:left="1060" w:hanging="360"/>
      </w:pPr>
    </w:lvl>
    <w:lvl w:ilvl="1" w:tplc="04060019">
      <w:start w:val="1"/>
      <w:numFmt w:val="lowerLetter"/>
      <w:lvlText w:val="%2."/>
      <w:lvlJc w:val="left"/>
      <w:pPr>
        <w:ind w:left="1780" w:hanging="360"/>
      </w:pPr>
    </w:lvl>
    <w:lvl w:ilvl="2" w:tplc="0406001B">
      <w:start w:val="1"/>
      <w:numFmt w:val="lowerRoman"/>
      <w:lvlText w:val="%3."/>
      <w:lvlJc w:val="right"/>
      <w:pPr>
        <w:ind w:left="2500" w:hanging="180"/>
      </w:pPr>
    </w:lvl>
    <w:lvl w:ilvl="3" w:tplc="0406000F" w:tentative="1">
      <w:start w:val="1"/>
      <w:numFmt w:val="decimal"/>
      <w:lvlText w:val="%4."/>
      <w:lvlJc w:val="left"/>
      <w:pPr>
        <w:ind w:left="3220" w:hanging="360"/>
      </w:pPr>
    </w:lvl>
    <w:lvl w:ilvl="4" w:tplc="04060019" w:tentative="1">
      <w:start w:val="1"/>
      <w:numFmt w:val="lowerLetter"/>
      <w:lvlText w:val="%5."/>
      <w:lvlJc w:val="left"/>
      <w:pPr>
        <w:ind w:left="3940" w:hanging="360"/>
      </w:pPr>
    </w:lvl>
    <w:lvl w:ilvl="5" w:tplc="0406001B" w:tentative="1">
      <w:start w:val="1"/>
      <w:numFmt w:val="lowerRoman"/>
      <w:lvlText w:val="%6."/>
      <w:lvlJc w:val="right"/>
      <w:pPr>
        <w:ind w:left="4660" w:hanging="180"/>
      </w:pPr>
    </w:lvl>
    <w:lvl w:ilvl="6" w:tplc="0406000F" w:tentative="1">
      <w:start w:val="1"/>
      <w:numFmt w:val="decimal"/>
      <w:lvlText w:val="%7."/>
      <w:lvlJc w:val="left"/>
      <w:pPr>
        <w:ind w:left="5380" w:hanging="360"/>
      </w:pPr>
    </w:lvl>
    <w:lvl w:ilvl="7" w:tplc="04060019" w:tentative="1">
      <w:start w:val="1"/>
      <w:numFmt w:val="lowerLetter"/>
      <w:lvlText w:val="%8."/>
      <w:lvlJc w:val="left"/>
      <w:pPr>
        <w:ind w:left="6100" w:hanging="360"/>
      </w:pPr>
    </w:lvl>
    <w:lvl w:ilvl="8" w:tplc="0406001B" w:tentative="1">
      <w:start w:val="1"/>
      <w:numFmt w:val="lowerRoman"/>
      <w:lvlText w:val="%9."/>
      <w:lvlJc w:val="right"/>
      <w:pPr>
        <w:ind w:left="6820" w:hanging="180"/>
      </w:pPr>
    </w:lvl>
  </w:abstractNum>
  <w:abstractNum w:abstractNumId="14" w15:restartNumberingAfterBreak="0">
    <w:nsid w:val="0C1078CD"/>
    <w:multiLevelType w:val="hybridMultilevel"/>
    <w:tmpl w:val="5A1AF1B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0DA27A5"/>
    <w:multiLevelType w:val="hybridMultilevel"/>
    <w:tmpl w:val="29225EC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33622D4"/>
    <w:multiLevelType w:val="hybridMultilevel"/>
    <w:tmpl w:val="AD1EDA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4A53F84"/>
    <w:multiLevelType w:val="hybridMultilevel"/>
    <w:tmpl w:val="E89E9B28"/>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8" w15:restartNumberingAfterBreak="0">
    <w:nsid w:val="15D543C1"/>
    <w:multiLevelType w:val="multilevel"/>
    <w:tmpl w:val="4FCCDA9A"/>
    <w:styleLink w:val="PunkterKombit"/>
    <w:lvl w:ilvl="0">
      <w:start w:val="1"/>
      <w:numFmt w:val="bullet"/>
      <w:pStyle w:val="Opstilling-punkttegn"/>
      <w:lvlText w:val="•"/>
      <w:lvlJc w:val="left"/>
      <w:pPr>
        <w:ind w:left="227" w:hanging="227"/>
      </w:pPr>
      <w:rPr>
        <w:rFonts w:ascii="Arial" w:hAnsi="Arial" w:hint="default"/>
        <w:color w:val="auto"/>
      </w:rPr>
    </w:lvl>
    <w:lvl w:ilvl="1">
      <w:start w:val="1"/>
      <w:numFmt w:val="bullet"/>
      <w:pStyle w:val="Opstilling-punkttegn2"/>
      <w:lvlText w:val="-"/>
      <w:lvlJc w:val="left"/>
      <w:pPr>
        <w:ind w:left="454" w:hanging="227"/>
      </w:pPr>
      <w:rPr>
        <w:rFonts w:ascii="Arial" w:hAnsi="Arial" w:hint="default"/>
        <w:color w:val="auto"/>
      </w:rPr>
    </w:lvl>
    <w:lvl w:ilvl="2">
      <w:start w:val="1"/>
      <w:numFmt w:val="bullet"/>
      <w:pStyle w:val="Opstilling-punkttegn3"/>
      <w:lvlText w:val="•"/>
      <w:lvlJc w:val="left"/>
      <w:pPr>
        <w:ind w:left="681" w:hanging="227"/>
      </w:pPr>
      <w:rPr>
        <w:rFonts w:ascii="Arial" w:hAnsi="Arial" w:hint="default"/>
        <w:color w:val="auto"/>
      </w:rPr>
    </w:lvl>
    <w:lvl w:ilvl="3">
      <w:start w:val="1"/>
      <w:numFmt w:val="bullet"/>
      <w:pStyle w:val="Opstilling-punkttegn4"/>
      <w:lvlText w:val="-"/>
      <w:lvlJc w:val="left"/>
      <w:pPr>
        <w:ind w:left="908" w:hanging="227"/>
      </w:pPr>
      <w:rPr>
        <w:rFonts w:ascii="Arial" w:hAnsi="Arial" w:hint="default"/>
        <w:color w:val="auto"/>
      </w:rPr>
    </w:lvl>
    <w:lvl w:ilvl="4">
      <w:start w:val="1"/>
      <w:numFmt w:val="bullet"/>
      <w:lvlText w:val="•"/>
      <w:lvlJc w:val="left"/>
      <w:pPr>
        <w:ind w:left="1135" w:hanging="227"/>
      </w:pPr>
      <w:rPr>
        <w:rFonts w:ascii="Arial" w:hAnsi="Arial" w:hint="default"/>
        <w:color w:val="auto"/>
      </w:rPr>
    </w:lvl>
    <w:lvl w:ilvl="5">
      <w:start w:val="1"/>
      <w:numFmt w:val="bullet"/>
      <w:pStyle w:val="Opstilling-punkttegn5"/>
      <w:lvlText w:val="-"/>
      <w:lvlJc w:val="left"/>
      <w:pPr>
        <w:ind w:left="1362" w:hanging="227"/>
      </w:pPr>
      <w:rPr>
        <w:rFonts w:ascii="Arial" w:hAnsi="Arial" w:hint="default"/>
        <w:color w:val="auto"/>
      </w:rPr>
    </w:lvl>
    <w:lvl w:ilvl="6">
      <w:start w:val="1"/>
      <w:numFmt w:val="bullet"/>
      <w:lvlText w:val="•"/>
      <w:lvlJc w:val="left"/>
      <w:pPr>
        <w:ind w:left="1589" w:hanging="227"/>
      </w:pPr>
      <w:rPr>
        <w:rFonts w:ascii="Arial" w:hAnsi="Arial" w:hint="default"/>
        <w:color w:val="auto"/>
      </w:rPr>
    </w:lvl>
    <w:lvl w:ilvl="7">
      <w:start w:val="1"/>
      <w:numFmt w:val="bullet"/>
      <w:lvlText w:val="-"/>
      <w:lvlJc w:val="left"/>
      <w:pPr>
        <w:ind w:left="1816" w:hanging="227"/>
      </w:pPr>
      <w:rPr>
        <w:rFonts w:ascii="Arial" w:hAnsi="Arial" w:hint="default"/>
        <w:color w:val="auto"/>
      </w:rPr>
    </w:lvl>
    <w:lvl w:ilvl="8">
      <w:start w:val="1"/>
      <w:numFmt w:val="bullet"/>
      <w:lvlText w:val="•"/>
      <w:lvlJc w:val="left"/>
      <w:pPr>
        <w:ind w:left="2043" w:hanging="227"/>
      </w:pPr>
      <w:rPr>
        <w:rFonts w:ascii="Arial" w:hAnsi="Arial" w:hint="default"/>
        <w:color w:val="auto"/>
      </w:rPr>
    </w:lvl>
  </w:abstractNum>
  <w:abstractNum w:abstractNumId="19" w15:restartNumberingAfterBreak="0">
    <w:nsid w:val="167415C5"/>
    <w:multiLevelType w:val="hybridMultilevel"/>
    <w:tmpl w:val="6C20904A"/>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0" w15:restartNumberingAfterBreak="0">
    <w:nsid w:val="20F22575"/>
    <w:multiLevelType w:val="hybridMultilevel"/>
    <w:tmpl w:val="701421CE"/>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1" w15:restartNumberingAfterBreak="0">
    <w:nsid w:val="2FE06CFA"/>
    <w:multiLevelType w:val="hybridMultilevel"/>
    <w:tmpl w:val="D8388486"/>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2" w15:restartNumberingAfterBreak="0">
    <w:nsid w:val="34415D5C"/>
    <w:multiLevelType w:val="multilevel"/>
    <w:tmpl w:val="4FCCDA9A"/>
    <w:numStyleLink w:val="PunkterKombit"/>
  </w:abstractNum>
  <w:abstractNum w:abstractNumId="23" w15:restartNumberingAfterBreak="0">
    <w:nsid w:val="3D3149CA"/>
    <w:multiLevelType w:val="multilevel"/>
    <w:tmpl w:val="9FAC2F46"/>
    <w:styleLink w:val="Overskrifter"/>
    <w:lvl w:ilvl="0">
      <w:start w:val="1"/>
      <w:numFmt w:val="decimal"/>
      <w:pStyle w:val="Overskrift1"/>
      <w:lvlText w:val="%1."/>
      <w:lvlJc w:val="left"/>
      <w:pPr>
        <w:ind w:left="340" w:hanging="340"/>
      </w:pPr>
      <w:rPr>
        <w:rFonts w:hint="default"/>
      </w:rPr>
    </w:lvl>
    <w:lvl w:ilvl="1">
      <w:start w:val="1"/>
      <w:numFmt w:val="decimal"/>
      <w:pStyle w:val="Overskrift2"/>
      <w:lvlText w:val="%1.%2"/>
      <w:lvlJc w:val="left"/>
      <w:pPr>
        <w:ind w:left="340" w:hanging="340"/>
      </w:pPr>
      <w:rPr>
        <w:rFonts w:hint="default"/>
      </w:rPr>
    </w:lvl>
    <w:lvl w:ilvl="2">
      <w:start w:val="1"/>
      <w:numFmt w:val="decimal"/>
      <w:pStyle w:val="Overskrift3"/>
      <w:lvlText w:val="%1.%2.%3"/>
      <w:lvlJc w:val="left"/>
      <w:pPr>
        <w:ind w:left="340" w:hanging="340"/>
      </w:pPr>
      <w:rPr>
        <w:rFonts w:hint="default"/>
      </w:rPr>
    </w:lvl>
    <w:lvl w:ilvl="3">
      <w:start w:val="1"/>
      <w:numFmt w:val="decimal"/>
      <w:pStyle w:val="Overskrift4"/>
      <w:lvlText w:val="%1.%2.%3.%4"/>
      <w:lvlJc w:val="left"/>
      <w:pPr>
        <w:ind w:left="340" w:hanging="340"/>
      </w:pPr>
      <w:rPr>
        <w:rFonts w:hint="default"/>
      </w:rPr>
    </w:lvl>
    <w:lvl w:ilvl="4">
      <w:start w:val="1"/>
      <w:numFmt w:val="decimal"/>
      <w:pStyle w:val="Overskrift5"/>
      <w:lvlText w:val="%1.%2.%3.%4.%5"/>
      <w:lvlJc w:val="left"/>
      <w:pPr>
        <w:ind w:left="340" w:hanging="340"/>
      </w:pPr>
      <w:rPr>
        <w:rFonts w:hint="default"/>
      </w:rPr>
    </w:lvl>
    <w:lvl w:ilvl="5">
      <w:start w:val="1"/>
      <w:numFmt w:val="decimal"/>
      <w:pStyle w:val="Overskrift6"/>
      <w:lvlText w:val="%1.%2.%3.%4.%5.%6"/>
      <w:lvlJc w:val="left"/>
      <w:pPr>
        <w:ind w:left="340" w:hanging="340"/>
      </w:pPr>
      <w:rPr>
        <w:rFonts w:hint="default"/>
      </w:rPr>
    </w:lvl>
    <w:lvl w:ilvl="6">
      <w:start w:val="1"/>
      <w:numFmt w:val="decimal"/>
      <w:pStyle w:val="Overskrift7"/>
      <w:lvlText w:val="%1.%2.%3.%4.%5.%6.%7"/>
      <w:lvlJc w:val="left"/>
      <w:pPr>
        <w:ind w:left="340" w:hanging="340"/>
      </w:pPr>
      <w:rPr>
        <w:rFonts w:hint="default"/>
      </w:rPr>
    </w:lvl>
    <w:lvl w:ilvl="7">
      <w:start w:val="1"/>
      <w:numFmt w:val="decimal"/>
      <w:pStyle w:val="Overskrift8"/>
      <w:lvlText w:val="%1.%2.%3.%4.%5.%6.%7.%8"/>
      <w:lvlJc w:val="left"/>
      <w:pPr>
        <w:ind w:left="340" w:hanging="340"/>
      </w:pPr>
      <w:rPr>
        <w:rFonts w:hint="default"/>
      </w:rPr>
    </w:lvl>
    <w:lvl w:ilvl="8">
      <w:start w:val="1"/>
      <w:numFmt w:val="decimal"/>
      <w:pStyle w:val="Overskrift9"/>
      <w:lvlText w:val="%1.%2.%3.%4.%5.%6.%7.%8.%9"/>
      <w:lvlJc w:val="left"/>
      <w:pPr>
        <w:ind w:left="340" w:hanging="340"/>
      </w:pPr>
      <w:rPr>
        <w:rFonts w:hint="default"/>
      </w:rPr>
    </w:lvl>
  </w:abstractNum>
  <w:abstractNum w:abstractNumId="24" w15:restartNumberingAfterBreak="0">
    <w:nsid w:val="3D6E61FE"/>
    <w:multiLevelType w:val="hybridMultilevel"/>
    <w:tmpl w:val="4D2047C8"/>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5" w15:restartNumberingAfterBreak="0">
    <w:nsid w:val="4A2410D0"/>
    <w:multiLevelType w:val="hybridMultilevel"/>
    <w:tmpl w:val="2278BACA"/>
    <w:lvl w:ilvl="0" w:tplc="0406000F">
      <w:start w:val="1"/>
      <w:numFmt w:val="decimal"/>
      <w:lvlText w:val="%1."/>
      <w:lvlJc w:val="left"/>
      <w:pPr>
        <w:ind w:left="1060" w:hanging="360"/>
      </w:pPr>
    </w:lvl>
    <w:lvl w:ilvl="1" w:tplc="04060019" w:tentative="1">
      <w:start w:val="1"/>
      <w:numFmt w:val="lowerLetter"/>
      <w:lvlText w:val="%2."/>
      <w:lvlJc w:val="left"/>
      <w:pPr>
        <w:ind w:left="1780" w:hanging="360"/>
      </w:pPr>
    </w:lvl>
    <w:lvl w:ilvl="2" w:tplc="0406001B" w:tentative="1">
      <w:start w:val="1"/>
      <w:numFmt w:val="lowerRoman"/>
      <w:lvlText w:val="%3."/>
      <w:lvlJc w:val="right"/>
      <w:pPr>
        <w:ind w:left="2500" w:hanging="180"/>
      </w:pPr>
    </w:lvl>
    <w:lvl w:ilvl="3" w:tplc="0406000F" w:tentative="1">
      <w:start w:val="1"/>
      <w:numFmt w:val="decimal"/>
      <w:lvlText w:val="%4."/>
      <w:lvlJc w:val="left"/>
      <w:pPr>
        <w:ind w:left="3220" w:hanging="360"/>
      </w:pPr>
    </w:lvl>
    <w:lvl w:ilvl="4" w:tplc="04060019" w:tentative="1">
      <w:start w:val="1"/>
      <w:numFmt w:val="lowerLetter"/>
      <w:lvlText w:val="%5."/>
      <w:lvlJc w:val="left"/>
      <w:pPr>
        <w:ind w:left="3940" w:hanging="360"/>
      </w:pPr>
    </w:lvl>
    <w:lvl w:ilvl="5" w:tplc="0406001B" w:tentative="1">
      <w:start w:val="1"/>
      <w:numFmt w:val="lowerRoman"/>
      <w:lvlText w:val="%6."/>
      <w:lvlJc w:val="right"/>
      <w:pPr>
        <w:ind w:left="4660" w:hanging="180"/>
      </w:pPr>
    </w:lvl>
    <w:lvl w:ilvl="6" w:tplc="0406000F" w:tentative="1">
      <w:start w:val="1"/>
      <w:numFmt w:val="decimal"/>
      <w:lvlText w:val="%7."/>
      <w:lvlJc w:val="left"/>
      <w:pPr>
        <w:ind w:left="5380" w:hanging="360"/>
      </w:pPr>
    </w:lvl>
    <w:lvl w:ilvl="7" w:tplc="04060019" w:tentative="1">
      <w:start w:val="1"/>
      <w:numFmt w:val="lowerLetter"/>
      <w:lvlText w:val="%8."/>
      <w:lvlJc w:val="left"/>
      <w:pPr>
        <w:ind w:left="6100" w:hanging="360"/>
      </w:pPr>
    </w:lvl>
    <w:lvl w:ilvl="8" w:tplc="0406001B" w:tentative="1">
      <w:start w:val="1"/>
      <w:numFmt w:val="lowerRoman"/>
      <w:lvlText w:val="%9."/>
      <w:lvlJc w:val="right"/>
      <w:pPr>
        <w:ind w:left="6820" w:hanging="180"/>
      </w:pPr>
    </w:lvl>
  </w:abstractNum>
  <w:abstractNum w:abstractNumId="26" w15:restartNumberingAfterBreak="0">
    <w:nsid w:val="4A26608A"/>
    <w:multiLevelType w:val="hybridMultilevel"/>
    <w:tmpl w:val="C42437D4"/>
    <w:lvl w:ilvl="0" w:tplc="0406000F">
      <w:start w:val="1"/>
      <w:numFmt w:val="decimal"/>
      <w:lvlText w:val="%1."/>
      <w:lvlJc w:val="left"/>
      <w:pPr>
        <w:ind w:left="360" w:hanging="360"/>
      </w:p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7" w15:restartNumberingAfterBreak="0">
    <w:nsid w:val="4EE26BD6"/>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69F60CE"/>
    <w:multiLevelType w:val="multilevel"/>
    <w:tmpl w:val="4FCCDA9A"/>
    <w:numStyleLink w:val="PunkterKombit"/>
  </w:abstractNum>
  <w:abstractNum w:abstractNumId="29" w15:restartNumberingAfterBreak="0">
    <w:nsid w:val="56F006A8"/>
    <w:multiLevelType w:val="hybridMultilevel"/>
    <w:tmpl w:val="0892231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724459F"/>
    <w:multiLevelType w:val="hybridMultilevel"/>
    <w:tmpl w:val="30CEA20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582C5866"/>
    <w:multiLevelType w:val="hybridMultilevel"/>
    <w:tmpl w:val="2278BACA"/>
    <w:lvl w:ilvl="0" w:tplc="0406000F">
      <w:start w:val="1"/>
      <w:numFmt w:val="decimal"/>
      <w:lvlText w:val="%1."/>
      <w:lvlJc w:val="left"/>
      <w:pPr>
        <w:ind w:left="1060" w:hanging="360"/>
      </w:pPr>
    </w:lvl>
    <w:lvl w:ilvl="1" w:tplc="04060019" w:tentative="1">
      <w:start w:val="1"/>
      <w:numFmt w:val="lowerLetter"/>
      <w:lvlText w:val="%2."/>
      <w:lvlJc w:val="left"/>
      <w:pPr>
        <w:ind w:left="1780" w:hanging="360"/>
      </w:pPr>
    </w:lvl>
    <w:lvl w:ilvl="2" w:tplc="0406001B" w:tentative="1">
      <w:start w:val="1"/>
      <w:numFmt w:val="lowerRoman"/>
      <w:lvlText w:val="%3."/>
      <w:lvlJc w:val="right"/>
      <w:pPr>
        <w:ind w:left="2500" w:hanging="180"/>
      </w:pPr>
    </w:lvl>
    <w:lvl w:ilvl="3" w:tplc="0406000F" w:tentative="1">
      <w:start w:val="1"/>
      <w:numFmt w:val="decimal"/>
      <w:lvlText w:val="%4."/>
      <w:lvlJc w:val="left"/>
      <w:pPr>
        <w:ind w:left="3220" w:hanging="360"/>
      </w:pPr>
    </w:lvl>
    <w:lvl w:ilvl="4" w:tplc="04060019" w:tentative="1">
      <w:start w:val="1"/>
      <w:numFmt w:val="lowerLetter"/>
      <w:lvlText w:val="%5."/>
      <w:lvlJc w:val="left"/>
      <w:pPr>
        <w:ind w:left="3940" w:hanging="360"/>
      </w:pPr>
    </w:lvl>
    <w:lvl w:ilvl="5" w:tplc="0406001B" w:tentative="1">
      <w:start w:val="1"/>
      <w:numFmt w:val="lowerRoman"/>
      <w:lvlText w:val="%6."/>
      <w:lvlJc w:val="right"/>
      <w:pPr>
        <w:ind w:left="4660" w:hanging="180"/>
      </w:pPr>
    </w:lvl>
    <w:lvl w:ilvl="6" w:tplc="0406000F" w:tentative="1">
      <w:start w:val="1"/>
      <w:numFmt w:val="decimal"/>
      <w:lvlText w:val="%7."/>
      <w:lvlJc w:val="left"/>
      <w:pPr>
        <w:ind w:left="5380" w:hanging="360"/>
      </w:pPr>
    </w:lvl>
    <w:lvl w:ilvl="7" w:tplc="04060019" w:tentative="1">
      <w:start w:val="1"/>
      <w:numFmt w:val="lowerLetter"/>
      <w:lvlText w:val="%8."/>
      <w:lvlJc w:val="left"/>
      <w:pPr>
        <w:ind w:left="6100" w:hanging="360"/>
      </w:pPr>
    </w:lvl>
    <w:lvl w:ilvl="8" w:tplc="0406001B" w:tentative="1">
      <w:start w:val="1"/>
      <w:numFmt w:val="lowerRoman"/>
      <w:lvlText w:val="%9."/>
      <w:lvlJc w:val="right"/>
      <w:pPr>
        <w:ind w:left="6820" w:hanging="180"/>
      </w:pPr>
    </w:lvl>
  </w:abstractNum>
  <w:abstractNum w:abstractNumId="32" w15:restartNumberingAfterBreak="0">
    <w:nsid w:val="59D91389"/>
    <w:multiLevelType w:val="hybridMultilevel"/>
    <w:tmpl w:val="434051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5B6864A9"/>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BFF1924"/>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39B6EE2"/>
    <w:multiLevelType w:val="hybridMultilevel"/>
    <w:tmpl w:val="4B86D1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671C5C78"/>
    <w:multiLevelType w:val="hybridMultilevel"/>
    <w:tmpl w:val="868C143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7" w15:restartNumberingAfterBreak="0">
    <w:nsid w:val="68D338AB"/>
    <w:multiLevelType w:val="hybridMultilevel"/>
    <w:tmpl w:val="6DA4AF86"/>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8" w15:restartNumberingAfterBreak="0">
    <w:nsid w:val="6C931351"/>
    <w:multiLevelType w:val="hybridMultilevel"/>
    <w:tmpl w:val="FB9E7CCC"/>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9" w15:restartNumberingAfterBreak="0">
    <w:nsid w:val="75993FB6"/>
    <w:multiLevelType w:val="hybridMultilevel"/>
    <w:tmpl w:val="6C20904A"/>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0" w15:restartNumberingAfterBreak="0">
    <w:nsid w:val="7D917188"/>
    <w:multiLevelType w:val="hybridMultilevel"/>
    <w:tmpl w:val="F7ECBC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E5B45EC"/>
    <w:multiLevelType w:val="hybridMultilevel"/>
    <w:tmpl w:val="44C49AD2"/>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2" w15:restartNumberingAfterBreak="0">
    <w:nsid w:val="7FF238A0"/>
    <w:multiLevelType w:val="multilevel"/>
    <w:tmpl w:val="4FCCDA9A"/>
    <w:numStyleLink w:val="PunkterKombit"/>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4"/>
  </w:num>
  <w:num w:numId="12">
    <w:abstractNumId w:val="23"/>
  </w:num>
  <w:num w:numId="13">
    <w:abstractNumId w:val="23"/>
  </w:num>
  <w:num w:numId="14">
    <w:abstractNumId w:val="33"/>
  </w:num>
  <w:num w:numId="15">
    <w:abstractNumId w:val="18"/>
  </w:num>
  <w:num w:numId="16">
    <w:abstractNumId w:val="22"/>
  </w:num>
  <w:num w:numId="17">
    <w:abstractNumId w:val="28"/>
  </w:num>
  <w:num w:numId="18">
    <w:abstractNumId w:val="27"/>
  </w:num>
  <w:num w:numId="19">
    <w:abstractNumId w:val="12"/>
  </w:num>
  <w:num w:numId="20">
    <w:abstractNumId w:val="42"/>
  </w:num>
  <w:num w:numId="21">
    <w:abstractNumId w:val="10"/>
  </w:num>
  <w:num w:numId="22">
    <w:abstractNumId w:val="24"/>
  </w:num>
  <w:num w:numId="23">
    <w:abstractNumId w:val="11"/>
  </w:num>
  <w:num w:numId="24">
    <w:abstractNumId w:val="36"/>
  </w:num>
  <w:num w:numId="25">
    <w:abstractNumId w:val="40"/>
  </w:num>
  <w:num w:numId="26">
    <w:abstractNumId w:val="35"/>
  </w:num>
  <w:num w:numId="27">
    <w:abstractNumId w:val="32"/>
  </w:num>
  <w:num w:numId="28">
    <w:abstractNumId w:val="15"/>
  </w:num>
  <w:num w:numId="29">
    <w:abstractNumId w:val="29"/>
  </w:num>
  <w:num w:numId="30">
    <w:abstractNumId w:val="30"/>
  </w:num>
  <w:num w:numId="31">
    <w:abstractNumId w:val="41"/>
  </w:num>
  <w:num w:numId="32">
    <w:abstractNumId w:val="38"/>
  </w:num>
  <w:num w:numId="33">
    <w:abstractNumId w:val="20"/>
  </w:num>
  <w:num w:numId="34">
    <w:abstractNumId w:val="21"/>
  </w:num>
  <w:num w:numId="35">
    <w:abstractNumId w:val="26"/>
  </w:num>
  <w:num w:numId="36">
    <w:abstractNumId w:val="17"/>
  </w:num>
  <w:num w:numId="37">
    <w:abstractNumId w:val="16"/>
  </w:num>
  <w:num w:numId="38">
    <w:abstractNumId w:val="37"/>
  </w:num>
  <w:num w:numId="39">
    <w:abstractNumId w:val="19"/>
  </w:num>
  <w:num w:numId="40">
    <w:abstractNumId w:val="39"/>
  </w:num>
  <w:num w:numId="41">
    <w:abstractNumId w:val="23"/>
  </w:num>
  <w:num w:numId="42">
    <w:abstractNumId w:val="23"/>
  </w:num>
  <w:num w:numId="43">
    <w:abstractNumId w:val="23"/>
  </w:num>
  <w:num w:numId="44">
    <w:abstractNumId w:val="23"/>
  </w:num>
  <w:num w:numId="45">
    <w:abstractNumId w:val="31"/>
  </w:num>
  <w:num w:numId="46">
    <w:abstractNumId w:val="14"/>
  </w:num>
  <w:num w:numId="47">
    <w:abstractNumId w:val="25"/>
  </w:num>
  <w:num w:numId="48">
    <w:abstractNumId w:val="13"/>
  </w:num>
  <w:num w:numId="49">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ny Thorndal Pedersen">
    <w15:presenceInfo w15:providerId="AD" w15:userId="S-1-5-21-3014633902-57325004-2803346514-25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B73"/>
    <w:rsid w:val="00001C57"/>
    <w:rsid w:val="00003D6E"/>
    <w:rsid w:val="000063A5"/>
    <w:rsid w:val="00020AED"/>
    <w:rsid w:val="0002150B"/>
    <w:rsid w:val="00026642"/>
    <w:rsid w:val="00035813"/>
    <w:rsid w:val="0003743E"/>
    <w:rsid w:val="00037FB6"/>
    <w:rsid w:val="00040B53"/>
    <w:rsid w:val="00054058"/>
    <w:rsid w:val="00062C96"/>
    <w:rsid w:val="0006614D"/>
    <w:rsid w:val="000675E1"/>
    <w:rsid w:val="0008766D"/>
    <w:rsid w:val="000A0146"/>
    <w:rsid w:val="000A334B"/>
    <w:rsid w:val="000B078A"/>
    <w:rsid w:val="000B5495"/>
    <w:rsid w:val="000B60BD"/>
    <w:rsid w:val="000C1C2E"/>
    <w:rsid w:val="000D5237"/>
    <w:rsid w:val="000E3F22"/>
    <w:rsid w:val="000F43E0"/>
    <w:rsid w:val="00102898"/>
    <w:rsid w:val="00105495"/>
    <w:rsid w:val="00113BDB"/>
    <w:rsid w:val="001250F4"/>
    <w:rsid w:val="00145B74"/>
    <w:rsid w:val="00146804"/>
    <w:rsid w:val="0015065A"/>
    <w:rsid w:val="00162136"/>
    <w:rsid w:val="0016577E"/>
    <w:rsid w:val="00172567"/>
    <w:rsid w:val="00176C38"/>
    <w:rsid w:val="00190121"/>
    <w:rsid w:val="001B2AB0"/>
    <w:rsid w:val="001D0C1E"/>
    <w:rsid w:val="001D55E2"/>
    <w:rsid w:val="001D5A52"/>
    <w:rsid w:val="001D6EB6"/>
    <w:rsid w:val="001F100C"/>
    <w:rsid w:val="001F60BB"/>
    <w:rsid w:val="001F625E"/>
    <w:rsid w:val="00205CA3"/>
    <w:rsid w:val="0021438D"/>
    <w:rsid w:val="00216C83"/>
    <w:rsid w:val="00217C85"/>
    <w:rsid w:val="00220082"/>
    <w:rsid w:val="002200B4"/>
    <w:rsid w:val="002227C2"/>
    <w:rsid w:val="00240E8F"/>
    <w:rsid w:val="00256099"/>
    <w:rsid w:val="00261ADD"/>
    <w:rsid w:val="00273A68"/>
    <w:rsid w:val="00277E7D"/>
    <w:rsid w:val="002826C2"/>
    <w:rsid w:val="00294B85"/>
    <w:rsid w:val="002A5555"/>
    <w:rsid w:val="002D5D78"/>
    <w:rsid w:val="002E04F8"/>
    <w:rsid w:val="002F4B6C"/>
    <w:rsid w:val="00304D96"/>
    <w:rsid w:val="003063B2"/>
    <w:rsid w:val="003102C8"/>
    <w:rsid w:val="00311786"/>
    <w:rsid w:val="00312870"/>
    <w:rsid w:val="00313A42"/>
    <w:rsid w:val="00321EF7"/>
    <w:rsid w:val="0032391E"/>
    <w:rsid w:val="003248D6"/>
    <w:rsid w:val="0034188C"/>
    <w:rsid w:val="003445B8"/>
    <w:rsid w:val="003512E5"/>
    <w:rsid w:val="003571D7"/>
    <w:rsid w:val="00361779"/>
    <w:rsid w:val="003625D9"/>
    <w:rsid w:val="003648FD"/>
    <w:rsid w:val="00370FDA"/>
    <w:rsid w:val="0038632A"/>
    <w:rsid w:val="003A0911"/>
    <w:rsid w:val="003A2AC5"/>
    <w:rsid w:val="003B083A"/>
    <w:rsid w:val="003B111A"/>
    <w:rsid w:val="003B4557"/>
    <w:rsid w:val="003B5235"/>
    <w:rsid w:val="003C15EA"/>
    <w:rsid w:val="003D71DF"/>
    <w:rsid w:val="003D7409"/>
    <w:rsid w:val="003E0639"/>
    <w:rsid w:val="003E4A1F"/>
    <w:rsid w:val="003E4DBB"/>
    <w:rsid w:val="003E50AD"/>
    <w:rsid w:val="003F07A6"/>
    <w:rsid w:val="003F2020"/>
    <w:rsid w:val="003F307E"/>
    <w:rsid w:val="003F4702"/>
    <w:rsid w:val="004011BE"/>
    <w:rsid w:val="0040493C"/>
    <w:rsid w:val="004138CD"/>
    <w:rsid w:val="0041780D"/>
    <w:rsid w:val="004276C9"/>
    <w:rsid w:val="0043338A"/>
    <w:rsid w:val="00445066"/>
    <w:rsid w:val="004476EF"/>
    <w:rsid w:val="0045357F"/>
    <w:rsid w:val="00456253"/>
    <w:rsid w:val="0046750C"/>
    <w:rsid w:val="00470D8F"/>
    <w:rsid w:val="0048452C"/>
    <w:rsid w:val="00486D81"/>
    <w:rsid w:val="0049086B"/>
    <w:rsid w:val="004A45CB"/>
    <w:rsid w:val="004C241F"/>
    <w:rsid w:val="004F3125"/>
    <w:rsid w:val="004F5B79"/>
    <w:rsid w:val="005023C1"/>
    <w:rsid w:val="00504A03"/>
    <w:rsid w:val="0050593F"/>
    <w:rsid w:val="00507870"/>
    <w:rsid w:val="005120AE"/>
    <w:rsid w:val="00513458"/>
    <w:rsid w:val="00513775"/>
    <w:rsid w:val="00516BE6"/>
    <w:rsid w:val="00520480"/>
    <w:rsid w:val="005238BE"/>
    <w:rsid w:val="00537F8B"/>
    <w:rsid w:val="00546BCF"/>
    <w:rsid w:val="005569C6"/>
    <w:rsid w:val="00556E86"/>
    <w:rsid w:val="00560DFD"/>
    <w:rsid w:val="00561AC6"/>
    <w:rsid w:val="0056225B"/>
    <w:rsid w:val="00566AF0"/>
    <w:rsid w:val="005674ED"/>
    <w:rsid w:val="005756DB"/>
    <w:rsid w:val="0058463E"/>
    <w:rsid w:val="005877F9"/>
    <w:rsid w:val="00593570"/>
    <w:rsid w:val="005A04BF"/>
    <w:rsid w:val="005A6DED"/>
    <w:rsid w:val="005A725F"/>
    <w:rsid w:val="005B06FA"/>
    <w:rsid w:val="005C638C"/>
    <w:rsid w:val="005D0FAA"/>
    <w:rsid w:val="0060346C"/>
    <w:rsid w:val="00610181"/>
    <w:rsid w:val="006151AB"/>
    <w:rsid w:val="00615EB2"/>
    <w:rsid w:val="00616286"/>
    <w:rsid w:val="006218BE"/>
    <w:rsid w:val="0062227C"/>
    <w:rsid w:val="00623D6C"/>
    <w:rsid w:val="00624AFC"/>
    <w:rsid w:val="0062775F"/>
    <w:rsid w:val="00631F61"/>
    <w:rsid w:val="00632C65"/>
    <w:rsid w:val="00632CCE"/>
    <w:rsid w:val="006379B1"/>
    <w:rsid w:val="0064172A"/>
    <w:rsid w:val="006439C7"/>
    <w:rsid w:val="006605C2"/>
    <w:rsid w:val="00665ED8"/>
    <w:rsid w:val="00667704"/>
    <w:rsid w:val="00674612"/>
    <w:rsid w:val="00674B4C"/>
    <w:rsid w:val="006837FA"/>
    <w:rsid w:val="00692F30"/>
    <w:rsid w:val="00693E60"/>
    <w:rsid w:val="006966CE"/>
    <w:rsid w:val="00696AFB"/>
    <w:rsid w:val="006A185C"/>
    <w:rsid w:val="006A4557"/>
    <w:rsid w:val="006A5CB4"/>
    <w:rsid w:val="006B3C37"/>
    <w:rsid w:val="006B4E48"/>
    <w:rsid w:val="006C04DF"/>
    <w:rsid w:val="006C1DA8"/>
    <w:rsid w:val="006C36D6"/>
    <w:rsid w:val="006D17B6"/>
    <w:rsid w:val="006D33D6"/>
    <w:rsid w:val="006D4823"/>
    <w:rsid w:val="006F6B35"/>
    <w:rsid w:val="00715031"/>
    <w:rsid w:val="00717355"/>
    <w:rsid w:val="00750213"/>
    <w:rsid w:val="0075131A"/>
    <w:rsid w:val="00751857"/>
    <w:rsid w:val="00761FCA"/>
    <w:rsid w:val="0076771A"/>
    <w:rsid w:val="007836FD"/>
    <w:rsid w:val="00785B73"/>
    <w:rsid w:val="00796092"/>
    <w:rsid w:val="007A0905"/>
    <w:rsid w:val="007A32EA"/>
    <w:rsid w:val="007A3A76"/>
    <w:rsid w:val="007A4D02"/>
    <w:rsid w:val="007B78D4"/>
    <w:rsid w:val="007F0386"/>
    <w:rsid w:val="00802207"/>
    <w:rsid w:val="00806CED"/>
    <w:rsid w:val="00824325"/>
    <w:rsid w:val="00830FDF"/>
    <w:rsid w:val="008365B1"/>
    <w:rsid w:val="00837E0B"/>
    <w:rsid w:val="00842B38"/>
    <w:rsid w:val="00852878"/>
    <w:rsid w:val="0086001B"/>
    <w:rsid w:val="00873504"/>
    <w:rsid w:val="00885247"/>
    <w:rsid w:val="008975E2"/>
    <w:rsid w:val="008A58B3"/>
    <w:rsid w:val="008B520C"/>
    <w:rsid w:val="008C110D"/>
    <w:rsid w:val="008C59E7"/>
    <w:rsid w:val="008C6BCD"/>
    <w:rsid w:val="008D0CB0"/>
    <w:rsid w:val="008D6D8F"/>
    <w:rsid w:val="008E2900"/>
    <w:rsid w:val="008F1D77"/>
    <w:rsid w:val="008F2CE1"/>
    <w:rsid w:val="00902D37"/>
    <w:rsid w:val="009057FF"/>
    <w:rsid w:val="0090595F"/>
    <w:rsid w:val="0091216B"/>
    <w:rsid w:val="00912E26"/>
    <w:rsid w:val="009162B1"/>
    <w:rsid w:val="0092620B"/>
    <w:rsid w:val="0093704A"/>
    <w:rsid w:val="00942AF1"/>
    <w:rsid w:val="009437F9"/>
    <w:rsid w:val="009466CB"/>
    <w:rsid w:val="009509BD"/>
    <w:rsid w:val="00953BE1"/>
    <w:rsid w:val="0095412F"/>
    <w:rsid w:val="00966818"/>
    <w:rsid w:val="009708A3"/>
    <w:rsid w:val="009730AB"/>
    <w:rsid w:val="00981C5D"/>
    <w:rsid w:val="00985AC1"/>
    <w:rsid w:val="0099576F"/>
    <w:rsid w:val="009959AE"/>
    <w:rsid w:val="009A79BF"/>
    <w:rsid w:val="009B3B0A"/>
    <w:rsid w:val="009D090E"/>
    <w:rsid w:val="009D18F6"/>
    <w:rsid w:val="009D40A7"/>
    <w:rsid w:val="009D6864"/>
    <w:rsid w:val="009F0444"/>
    <w:rsid w:val="00A02AA7"/>
    <w:rsid w:val="00A239BB"/>
    <w:rsid w:val="00A32873"/>
    <w:rsid w:val="00A421C0"/>
    <w:rsid w:val="00A50EE6"/>
    <w:rsid w:val="00A64F95"/>
    <w:rsid w:val="00A6703F"/>
    <w:rsid w:val="00A7009F"/>
    <w:rsid w:val="00A70506"/>
    <w:rsid w:val="00A85217"/>
    <w:rsid w:val="00A8588B"/>
    <w:rsid w:val="00A94C3F"/>
    <w:rsid w:val="00AA5716"/>
    <w:rsid w:val="00AA701C"/>
    <w:rsid w:val="00AA71EA"/>
    <w:rsid w:val="00AC2A27"/>
    <w:rsid w:val="00AC5974"/>
    <w:rsid w:val="00AD6C2B"/>
    <w:rsid w:val="00AE129C"/>
    <w:rsid w:val="00B254AB"/>
    <w:rsid w:val="00B339FA"/>
    <w:rsid w:val="00B372E0"/>
    <w:rsid w:val="00B41BA1"/>
    <w:rsid w:val="00B42864"/>
    <w:rsid w:val="00B42C9E"/>
    <w:rsid w:val="00B51A06"/>
    <w:rsid w:val="00B60F75"/>
    <w:rsid w:val="00B71814"/>
    <w:rsid w:val="00B77EE5"/>
    <w:rsid w:val="00B85FE8"/>
    <w:rsid w:val="00B93827"/>
    <w:rsid w:val="00BA1CC6"/>
    <w:rsid w:val="00BA4DE3"/>
    <w:rsid w:val="00BB1AC0"/>
    <w:rsid w:val="00BB4B90"/>
    <w:rsid w:val="00BC0434"/>
    <w:rsid w:val="00BC607B"/>
    <w:rsid w:val="00BC7458"/>
    <w:rsid w:val="00BC7614"/>
    <w:rsid w:val="00BD1672"/>
    <w:rsid w:val="00BD2B81"/>
    <w:rsid w:val="00BE3856"/>
    <w:rsid w:val="00BE5CF5"/>
    <w:rsid w:val="00BE5D88"/>
    <w:rsid w:val="00BF7C52"/>
    <w:rsid w:val="00C040EB"/>
    <w:rsid w:val="00C26C43"/>
    <w:rsid w:val="00C355D4"/>
    <w:rsid w:val="00C36078"/>
    <w:rsid w:val="00C36328"/>
    <w:rsid w:val="00C37905"/>
    <w:rsid w:val="00C45BCD"/>
    <w:rsid w:val="00C470C0"/>
    <w:rsid w:val="00C513CC"/>
    <w:rsid w:val="00C53EDE"/>
    <w:rsid w:val="00C548F1"/>
    <w:rsid w:val="00C551C7"/>
    <w:rsid w:val="00C60E10"/>
    <w:rsid w:val="00C6644B"/>
    <w:rsid w:val="00C70FE9"/>
    <w:rsid w:val="00C77771"/>
    <w:rsid w:val="00C860BD"/>
    <w:rsid w:val="00C86741"/>
    <w:rsid w:val="00C91BD0"/>
    <w:rsid w:val="00C920E2"/>
    <w:rsid w:val="00C92268"/>
    <w:rsid w:val="00CA1884"/>
    <w:rsid w:val="00CA2E5E"/>
    <w:rsid w:val="00CA4AAD"/>
    <w:rsid w:val="00CA4CCE"/>
    <w:rsid w:val="00CA5599"/>
    <w:rsid w:val="00CA77BB"/>
    <w:rsid w:val="00CB21EC"/>
    <w:rsid w:val="00CC2B52"/>
    <w:rsid w:val="00CC3ADA"/>
    <w:rsid w:val="00CD671D"/>
    <w:rsid w:val="00CE3861"/>
    <w:rsid w:val="00CE66D4"/>
    <w:rsid w:val="00CF0E34"/>
    <w:rsid w:val="00CF23CB"/>
    <w:rsid w:val="00CF2D47"/>
    <w:rsid w:val="00CF4C46"/>
    <w:rsid w:val="00D03C47"/>
    <w:rsid w:val="00D046C9"/>
    <w:rsid w:val="00D172C2"/>
    <w:rsid w:val="00D207C7"/>
    <w:rsid w:val="00D209B6"/>
    <w:rsid w:val="00D23AE2"/>
    <w:rsid w:val="00D3059C"/>
    <w:rsid w:val="00D30B36"/>
    <w:rsid w:val="00D36D28"/>
    <w:rsid w:val="00D41613"/>
    <w:rsid w:val="00D4531F"/>
    <w:rsid w:val="00D47628"/>
    <w:rsid w:val="00D50592"/>
    <w:rsid w:val="00D6023A"/>
    <w:rsid w:val="00D6245E"/>
    <w:rsid w:val="00D62B32"/>
    <w:rsid w:val="00D63376"/>
    <w:rsid w:val="00D63841"/>
    <w:rsid w:val="00D70F4F"/>
    <w:rsid w:val="00D82FDA"/>
    <w:rsid w:val="00D846AB"/>
    <w:rsid w:val="00D95CB1"/>
    <w:rsid w:val="00D95DF3"/>
    <w:rsid w:val="00DA6C29"/>
    <w:rsid w:val="00DA6ED8"/>
    <w:rsid w:val="00DC6E53"/>
    <w:rsid w:val="00DD44C1"/>
    <w:rsid w:val="00DE2229"/>
    <w:rsid w:val="00DF3301"/>
    <w:rsid w:val="00DF3A8B"/>
    <w:rsid w:val="00E11817"/>
    <w:rsid w:val="00E12CBB"/>
    <w:rsid w:val="00E1716F"/>
    <w:rsid w:val="00E34C88"/>
    <w:rsid w:val="00E501DD"/>
    <w:rsid w:val="00E5125F"/>
    <w:rsid w:val="00E566A9"/>
    <w:rsid w:val="00E570CD"/>
    <w:rsid w:val="00E73691"/>
    <w:rsid w:val="00E831F6"/>
    <w:rsid w:val="00E86F85"/>
    <w:rsid w:val="00E93368"/>
    <w:rsid w:val="00EA2105"/>
    <w:rsid w:val="00EA3263"/>
    <w:rsid w:val="00EB7CF2"/>
    <w:rsid w:val="00EC15C4"/>
    <w:rsid w:val="00EC501E"/>
    <w:rsid w:val="00ED2AD9"/>
    <w:rsid w:val="00ED7F6E"/>
    <w:rsid w:val="00EE00D7"/>
    <w:rsid w:val="00EE1937"/>
    <w:rsid w:val="00EE1C42"/>
    <w:rsid w:val="00EE25E4"/>
    <w:rsid w:val="00EE58D0"/>
    <w:rsid w:val="00EE7D68"/>
    <w:rsid w:val="00EF28B6"/>
    <w:rsid w:val="00EF5BBD"/>
    <w:rsid w:val="00EF711D"/>
    <w:rsid w:val="00F0533B"/>
    <w:rsid w:val="00F05646"/>
    <w:rsid w:val="00F07D60"/>
    <w:rsid w:val="00F15FA4"/>
    <w:rsid w:val="00F2180D"/>
    <w:rsid w:val="00F252A5"/>
    <w:rsid w:val="00F32F46"/>
    <w:rsid w:val="00F35C09"/>
    <w:rsid w:val="00F4244D"/>
    <w:rsid w:val="00F4321B"/>
    <w:rsid w:val="00F47AB0"/>
    <w:rsid w:val="00F544F2"/>
    <w:rsid w:val="00F55D08"/>
    <w:rsid w:val="00F57077"/>
    <w:rsid w:val="00F6268C"/>
    <w:rsid w:val="00F6408D"/>
    <w:rsid w:val="00F66B33"/>
    <w:rsid w:val="00F756A5"/>
    <w:rsid w:val="00F8160C"/>
    <w:rsid w:val="00F8164F"/>
    <w:rsid w:val="00F87659"/>
    <w:rsid w:val="00F959BA"/>
    <w:rsid w:val="00F96B94"/>
    <w:rsid w:val="00FA0373"/>
    <w:rsid w:val="00FA038A"/>
    <w:rsid w:val="00FA66CA"/>
    <w:rsid w:val="00FB37FB"/>
    <w:rsid w:val="00FC19C1"/>
    <w:rsid w:val="00FC39A3"/>
    <w:rsid w:val="00FC4480"/>
    <w:rsid w:val="00FD164C"/>
    <w:rsid w:val="00FD4735"/>
    <w:rsid w:val="00FE1BCE"/>
    <w:rsid w:val="00FE2965"/>
    <w:rsid w:val="00FF20BC"/>
    <w:rsid w:val="00FF438A"/>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474A28A3"/>
  <w15:docId w15:val="{49A54A67-6E97-C74A-A04F-B32545843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83A"/>
    <w:pPr>
      <w:spacing w:after="0" w:line="240" w:lineRule="atLeast"/>
    </w:pPr>
    <w:rPr>
      <w:sz w:val="20"/>
    </w:rPr>
  </w:style>
  <w:style w:type="paragraph" w:styleId="Overskrift1">
    <w:name w:val="heading 1"/>
    <w:basedOn w:val="Normal"/>
    <w:next w:val="Brdtekst"/>
    <w:link w:val="Overskrift1Tegn"/>
    <w:uiPriority w:val="9"/>
    <w:qFormat/>
    <w:rsid w:val="007A3A76"/>
    <w:pPr>
      <w:keepNext/>
      <w:keepLines/>
      <w:numPr>
        <w:numId w:val="12"/>
      </w:numPr>
      <w:spacing w:before="240" w:after="240"/>
      <w:outlineLvl w:val="0"/>
    </w:pPr>
    <w:rPr>
      <w:rFonts w:asciiTheme="majorHAnsi" w:eastAsiaTheme="majorEastAsia" w:hAnsiTheme="majorHAnsi" w:cstheme="majorBidi"/>
      <w:b/>
      <w:bCs/>
      <w:sz w:val="22"/>
      <w:szCs w:val="28"/>
    </w:rPr>
  </w:style>
  <w:style w:type="paragraph" w:styleId="Overskrift2">
    <w:name w:val="heading 2"/>
    <w:basedOn w:val="Overskrift1"/>
    <w:next w:val="Brdtekst"/>
    <w:link w:val="Overskrift2Tegn"/>
    <w:uiPriority w:val="9"/>
    <w:unhideWhenUsed/>
    <w:qFormat/>
    <w:rsid w:val="00D63841"/>
    <w:pPr>
      <w:numPr>
        <w:ilvl w:val="1"/>
      </w:numPr>
      <w:outlineLvl w:val="1"/>
    </w:pPr>
    <w:rPr>
      <w:bCs w:val="0"/>
      <w:szCs w:val="26"/>
    </w:rPr>
  </w:style>
  <w:style w:type="paragraph" w:styleId="Overskrift3">
    <w:name w:val="heading 3"/>
    <w:basedOn w:val="Overskrift2"/>
    <w:next w:val="Brdtekst"/>
    <w:link w:val="Overskrift3Tegn"/>
    <w:uiPriority w:val="9"/>
    <w:unhideWhenUsed/>
    <w:qFormat/>
    <w:rsid w:val="00162136"/>
    <w:pPr>
      <w:numPr>
        <w:ilvl w:val="2"/>
      </w:numPr>
      <w:outlineLvl w:val="2"/>
    </w:pPr>
    <w:rPr>
      <w:bCs/>
    </w:rPr>
  </w:style>
  <w:style w:type="paragraph" w:styleId="Overskrift4">
    <w:name w:val="heading 4"/>
    <w:basedOn w:val="Overskrift3"/>
    <w:next w:val="Brdtekst"/>
    <w:link w:val="Overskrift4Tegn"/>
    <w:uiPriority w:val="9"/>
    <w:unhideWhenUsed/>
    <w:qFormat/>
    <w:rsid w:val="00162136"/>
    <w:pPr>
      <w:numPr>
        <w:ilvl w:val="3"/>
      </w:numPr>
      <w:outlineLvl w:val="3"/>
    </w:pPr>
    <w:rPr>
      <w:bCs w:val="0"/>
      <w:iCs/>
    </w:rPr>
  </w:style>
  <w:style w:type="paragraph" w:styleId="Overskrift5">
    <w:name w:val="heading 5"/>
    <w:basedOn w:val="Overskrift4"/>
    <w:next w:val="Brdtekst"/>
    <w:link w:val="Overskrift5Tegn"/>
    <w:uiPriority w:val="9"/>
    <w:unhideWhenUsed/>
    <w:qFormat/>
    <w:rsid w:val="00162136"/>
    <w:pPr>
      <w:numPr>
        <w:ilvl w:val="4"/>
      </w:numPr>
      <w:outlineLvl w:val="4"/>
    </w:pPr>
  </w:style>
  <w:style w:type="paragraph" w:styleId="Overskrift6">
    <w:name w:val="heading 6"/>
    <w:basedOn w:val="Overskrift5"/>
    <w:next w:val="Brdtekst"/>
    <w:link w:val="Overskrift6Tegn"/>
    <w:uiPriority w:val="9"/>
    <w:unhideWhenUsed/>
    <w:qFormat/>
    <w:rsid w:val="00162136"/>
    <w:pPr>
      <w:numPr>
        <w:ilvl w:val="5"/>
      </w:numPr>
      <w:outlineLvl w:val="5"/>
    </w:pPr>
    <w:rPr>
      <w:iCs w:val="0"/>
    </w:rPr>
  </w:style>
  <w:style w:type="paragraph" w:styleId="Overskrift7">
    <w:name w:val="heading 7"/>
    <w:basedOn w:val="Overskrift6"/>
    <w:next w:val="Brdtekst"/>
    <w:link w:val="Overskrift7Tegn"/>
    <w:uiPriority w:val="9"/>
    <w:unhideWhenUsed/>
    <w:qFormat/>
    <w:rsid w:val="00162136"/>
    <w:pPr>
      <w:numPr>
        <w:ilvl w:val="6"/>
      </w:numPr>
      <w:outlineLvl w:val="6"/>
    </w:pPr>
    <w:rPr>
      <w:iCs/>
    </w:rPr>
  </w:style>
  <w:style w:type="paragraph" w:styleId="Overskrift8">
    <w:name w:val="heading 8"/>
    <w:basedOn w:val="Overskrift7"/>
    <w:next w:val="Brdtekst"/>
    <w:link w:val="Overskrift8Tegn"/>
    <w:uiPriority w:val="9"/>
    <w:unhideWhenUsed/>
    <w:qFormat/>
    <w:rsid w:val="00162136"/>
    <w:pPr>
      <w:numPr>
        <w:ilvl w:val="7"/>
      </w:numPr>
      <w:outlineLvl w:val="7"/>
    </w:pPr>
    <w:rPr>
      <w:szCs w:val="20"/>
    </w:rPr>
  </w:style>
  <w:style w:type="paragraph" w:styleId="Overskrift9">
    <w:name w:val="heading 9"/>
    <w:basedOn w:val="Overskrift7"/>
    <w:next w:val="Brdtekst"/>
    <w:link w:val="Overskrift9Tegn"/>
    <w:uiPriority w:val="9"/>
    <w:unhideWhenUsed/>
    <w:qFormat/>
    <w:rsid w:val="00162136"/>
    <w:pPr>
      <w:numPr>
        <w:ilvl w:val="8"/>
      </w:numPr>
      <w:outlineLvl w:val="8"/>
    </w:pPr>
    <w:rPr>
      <w:iCs w:val="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uiPriority w:val="1"/>
    <w:qFormat/>
    <w:rsid w:val="003B083A"/>
    <w:pPr>
      <w:spacing w:after="0" w:line="240" w:lineRule="auto"/>
    </w:pPr>
  </w:style>
  <w:style w:type="table" w:styleId="Tabel-Gitter">
    <w:name w:val="Table Grid"/>
    <w:basedOn w:val="Tabel-Normal"/>
    <w:uiPriority w:val="59"/>
    <w:rsid w:val="009D4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7A3A76"/>
    <w:rPr>
      <w:rFonts w:asciiTheme="majorHAnsi" w:eastAsiaTheme="majorEastAsia" w:hAnsiTheme="majorHAnsi" w:cstheme="majorBidi"/>
      <w:b/>
      <w:bCs/>
      <w:szCs w:val="28"/>
    </w:rPr>
  </w:style>
  <w:style w:type="paragraph" w:customStyle="1" w:styleId="Dato1">
    <w:name w:val="Dato1"/>
    <w:basedOn w:val="Normal"/>
    <w:qFormat/>
    <w:rsid w:val="00AE129C"/>
    <w:pPr>
      <w:jc w:val="right"/>
    </w:pPr>
  </w:style>
  <w:style w:type="paragraph" w:styleId="Sidehoved">
    <w:name w:val="header"/>
    <w:basedOn w:val="Sidefod"/>
    <w:link w:val="SidehovedTegn"/>
    <w:uiPriority w:val="99"/>
    <w:unhideWhenUsed/>
    <w:rsid w:val="0058463E"/>
    <w:pPr>
      <w:tabs>
        <w:tab w:val="right" w:pos="9638"/>
      </w:tabs>
      <w:spacing w:line="240" w:lineRule="auto"/>
    </w:pPr>
  </w:style>
  <w:style w:type="character" w:customStyle="1" w:styleId="SidehovedTegn">
    <w:name w:val="Sidehoved Tegn"/>
    <w:basedOn w:val="Standardskrifttypeiafsnit"/>
    <w:link w:val="Sidehoved"/>
    <w:uiPriority w:val="99"/>
    <w:rsid w:val="00FD4735"/>
    <w:rPr>
      <w:sz w:val="14"/>
    </w:rPr>
  </w:style>
  <w:style w:type="paragraph" w:styleId="Sidefod">
    <w:name w:val="footer"/>
    <w:basedOn w:val="Normal"/>
    <w:link w:val="SidefodTegn"/>
    <w:uiPriority w:val="99"/>
    <w:unhideWhenUsed/>
    <w:rsid w:val="00796092"/>
    <w:pPr>
      <w:tabs>
        <w:tab w:val="center" w:pos="4819"/>
        <w:tab w:val="right" w:pos="9526"/>
      </w:tabs>
      <w:spacing w:line="168" w:lineRule="exact"/>
    </w:pPr>
    <w:rPr>
      <w:sz w:val="14"/>
    </w:rPr>
  </w:style>
  <w:style w:type="character" w:customStyle="1" w:styleId="SidefodTegn">
    <w:name w:val="Sidefod Tegn"/>
    <w:basedOn w:val="Standardskrifttypeiafsnit"/>
    <w:link w:val="Sidefod"/>
    <w:uiPriority w:val="99"/>
    <w:rsid w:val="00796092"/>
    <w:rPr>
      <w:sz w:val="14"/>
    </w:rPr>
  </w:style>
  <w:style w:type="character" w:styleId="Hyperlink">
    <w:name w:val="Hyperlink"/>
    <w:basedOn w:val="Standardskrifttypeiafsnit"/>
    <w:uiPriority w:val="99"/>
    <w:unhideWhenUsed/>
    <w:rsid w:val="0058463E"/>
    <w:rPr>
      <w:color w:val="0000FF" w:themeColor="hyperlink"/>
      <w:u w:val="single"/>
    </w:rPr>
  </w:style>
  <w:style w:type="paragraph" w:styleId="Markeringsbobletekst">
    <w:name w:val="Balloon Text"/>
    <w:basedOn w:val="Normal"/>
    <w:link w:val="MarkeringsbobletekstTegn"/>
    <w:uiPriority w:val="99"/>
    <w:semiHidden/>
    <w:unhideWhenUsed/>
    <w:rsid w:val="00C26C43"/>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26C43"/>
    <w:rPr>
      <w:rFonts w:ascii="Tahoma" w:hAnsi="Tahoma" w:cs="Tahoma"/>
      <w:sz w:val="16"/>
      <w:szCs w:val="16"/>
    </w:rPr>
  </w:style>
  <w:style w:type="paragraph" w:customStyle="1" w:styleId="HilsenData">
    <w:name w:val="Hilsen_Data"/>
    <w:basedOn w:val="Normal"/>
    <w:qFormat/>
    <w:rsid w:val="00665ED8"/>
    <w:pPr>
      <w:keepNext/>
      <w:keepLines/>
      <w:tabs>
        <w:tab w:val="left" w:pos="1219"/>
      </w:tabs>
    </w:pPr>
  </w:style>
  <w:style w:type="paragraph" w:customStyle="1" w:styleId="HilsenSalut">
    <w:name w:val="Hilsen_Salut"/>
    <w:basedOn w:val="Normal"/>
    <w:qFormat/>
    <w:rsid w:val="00F47AB0"/>
    <w:pPr>
      <w:spacing w:before="720" w:after="960"/>
    </w:pPr>
  </w:style>
  <w:style w:type="paragraph" w:customStyle="1" w:styleId="HilsenNavn">
    <w:name w:val="Hilsen_Navn"/>
    <w:basedOn w:val="Normal"/>
    <w:qFormat/>
    <w:rsid w:val="00F47AB0"/>
    <w:pPr>
      <w:keepNext/>
      <w:keepLines/>
      <w:spacing w:after="240"/>
    </w:pPr>
  </w:style>
  <w:style w:type="paragraph" w:customStyle="1" w:styleId="HilsenTitel">
    <w:name w:val="Hilsen_Titel"/>
    <w:basedOn w:val="Normal"/>
    <w:qFormat/>
    <w:rsid w:val="00665ED8"/>
    <w:pPr>
      <w:keepNext/>
      <w:keepLines/>
    </w:pPr>
  </w:style>
  <w:style w:type="paragraph" w:customStyle="1" w:styleId="DokType">
    <w:name w:val="Dok_Type"/>
    <w:basedOn w:val="Normal"/>
    <w:qFormat/>
    <w:rsid w:val="00D30B36"/>
    <w:rPr>
      <w:caps/>
    </w:rPr>
  </w:style>
  <w:style w:type="paragraph" w:customStyle="1" w:styleId="MdeType">
    <w:name w:val="Møde_Type"/>
    <w:basedOn w:val="Normal"/>
    <w:next w:val="NotatTitel"/>
    <w:qFormat/>
    <w:rsid w:val="00304D96"/>
    <w:pPr>
      <w:spacing w:after="312" w:line="432" w:lineRule="atLeast"/>
    </w:pPr>
    <w:rPr>
      <w:b/>
      <w:sz w:val="36"/>
    </w:rPr>
  </w:style>
  <w:style w:type="paragraph" w:customStyle="1" w:styleId="NotatTitel">
    <w:name w:val="Notat_Titel"/>
    <w:basedOn w:val="Normal"/>
    <w:qFormat/>
    <w:rsid w:val="00F6408D"/>
    <w:pPr>
      <w:spacing w:line="312" w:lineRule="atLeast"/>
    </w:pPr>
    <w:rPr>
      <w:b/>
      <w:sz w:val="26"/>
    </w:rPr>
  </w:style>
  <w:style w:type="paragraph" w:customStyle="1" w:styleId="MdeInfo">
    <w:name w:val="Møde_Info"/>
    <w:basedOn w:val="NotatTitel"/>
    <w:qFormat/>
    <w:rsid w:val="0040493C"/>
    <w:pPr>
      <w:spacing w:line="280" w:lineRule="atLeast"/>
    </w:pPr>
    <w:rPr>
      <w:b w:val="0"/>
      <w:sz w:val="20"/>
    </w:rPr>
  </w:style>
  <w:style w:type="paragraph" w:customStyle="1" w:styleId="DeltagereLedetekst">
    <w:name w:val="Deltagere_Ledetekst"/>
    <w:basedOn w:val="Normal"/>
    <w:qFormat/>
    <w:rsid w:val="00E1716F"/>
    <w:rPr>
      <w:b/>
    </w:rPr>
  </w:style>
  <w:style w:type="paragraph" w:customStyle="1" w:styleId="IndholdLedetekst">
    <w:name w:val="Indhold_Ledetekst"/>
    <w:basedOn w:val="Normal"/>
    <w:qFormat/>
    <w:rsid w:val="00D03C47"/>
    <w:pPr>
      <w:spacing w:line="280" w:lineRule="atLeast"/>
    </w:pPr>
    <w:rPr>
      <w:b/>
    </w:rPr>
  </w:style>
  <w:style w:type="character" w:customStyle="1" w:styleId="Overskrift2Tegn">
    <w:name w:val="Overskrift 2 Tegn"/>
    <w:basedOn w:val="Standardskrifttypeiafsnit"/>
    <w:link w:val="Overskrift2"/>
    <w:uiPriority w:val="9"/>
    <w:rsid w:val="00D63841"/>
    <w:rPr>
      <w:rFonts w:asciiTheme="majorHAnsi" w:eastAsiaTheme="majorEastAsia" w:hAnsiTheme="majorHAnsi" w:cstheme="majorBidi"/>
      <w:b/>
      <w:szCs w:val="26"/>
    </w:rPr>
  </w:style>
  <w:style w:type="character" w:customStyle="1" w:styleId="Overskrift3Tegn">
    <w:name w:val="Overskrift 3 Tegn"/>
    <w:basedOn w:val="Standardskrifttypeiafsnit"/>
    <w:link w:val="Overskrift3"/>
    <w:uiPriority w:val="9"/>
    <w:rsid w:val="00751857"/>
    <w:rPr>
      <w:rFonts w:asciiTheme="majorHAnsi" w:eastAsiaTheme="majorEastAsia" w:hAnsiTheme="majorHAnsi" w:cstheme="majorBidi"/>
      <w:b/>
      <w:bCs/>
      <w:szCs w:val="26"/>
    </w:rPr>
  </w:style>
  <w:style w:type="character" w:customStyle="1" w:styleId="Overskrift4Tegn">
    <w:name w:val="Overskrift 4 Tegn"/>
    <w:basedOn w:val="Standardskrifttypeiafsnit"/>
    <w:link w:val="Overskrift4"/>
    <w:uiPriority w:val="9"/>
    <w:rsid w:val="00162136"/>
    <w:rPr>
      <w:rFonts w:asciiTheme="majorHAnsi" w:eastAsiaTheme="majorEastAsia" w:hAnsiTheme="majorHAnsi" w:cstheme="majorBidi"/>
      <w:b/>
      <w:iCs/>
      <w:szCs w:val="26"/>
    </w:rPr>
  </w:style>
  <w:style w:type="character" w:customStyle="1" w:styleId="Overskrift5Tegn">
    <w:name w:val="Overskrift 5 Tegn"/>
    <w:basedOn w:val="Standardskrifttypeiafsnit"/>
    <w:link w:val="Overskrift5"/>
    <w:uiPriority w:val="9"/>
    <w:rsid w:val="00162136"/>
    <w:rPr>
      <w:rFonts w:asciiTheme="majorHAnsi" w:eastAsiaTheme="majorEastAsia" w:hAnsiTheme="majorHAnsi" w:cstheme="majorBidi"/>
      <w:b/>
      <w:iCs/>
      <w:szCs w:val="26"/>
    </w:rPr>
  </w:style>
  <w:style w:type="character" w:customStyle="1" w:styleId="Overskrift6Tegn">
    <w:name w:val="Overskrift 6 Tegn"/>
    <w:basedOn w:val="Standardskrifttypeiafsnit"/>
    <w:link w:val="Overskrift6"/>
    <w:uiPriority w:val="9"/>
    <w:rsid w:val="00162136"/>
    <w:rPr>
      <w:rFonts w:asciiTheme="majorHAnsi" w:eastAsiaTheme="majorEastAsia" w:hAnsiTheme="majorHAnsi" w:cstheme="majorBidi"/>
      <w:b/>
      <w:szCs w:val="26"/>
    </w:rPr>
  </w:style>
  <w:style w:type="character" w:customStyle="1" w:styleId="Overskrift7Tegn">
    <w:name w:val="Overskrift 7 Tegn"/>
    <w:basedOn w:val="Standardskrifttypeiafsnit"/>
    <w:link w:val="Overskrift7"/>
    <w:uiPriority w:val="9"/>
    <w:rsid w:val="00162136"/>
    <w:rPr>
      <w:rFonts w:asciiTheme="majorHAnsi" w:eastAsiaTheme="majorEastAsia" w:hAnsiTheme="majorHAnsi" w:cstheme="majorBidi"/>
      <w:b/>
      <w:iCs/>
      <w:szCs w:val="26"/>
    </w:rPr>
  </w:style>
  <w:style w:type="character" w:customStyle="1" w:styleId="Overskrift8Tegn">
    <w:name w:val="Overskrift 8 Tegn"/>
    <w:basedOn w:val="Standardskrifttypeiafsnit"/>
    <w:link w:val="Overskrift8"/>
    <w:uiPriority w:val="9"/>
    <w:rsid w:val="00162136"/>
    <w:rPr>
      <w:rFonts w:asciiTheme="majorHAnsi" w:eastAsiaTheme="majorEastAsia" w:hAnsiTheme="majorHAnsi" w:cstheme="majorBidi"/>
      <w:b/>
      <w:iCs/>
      <w:szCs w:val="20"/>
    </w:rPr>
  </w:style>
  <w:style w:type="character" w:customStyle="1" w:styleId="Overskrift9Tegn">
    <w:name w:val="Overskrift 9 Tegn"/>
    <w:basedOn w:val="Standardskrifttypeiafsnit"/>
    <w:link w:val="Overskrift9"/>
    <w:uiPriority w:val="9"/>
    <w:rsid w:val="00162136"/>
    <w:rPr>
      <w:rFonts w:asciiTheme="majorHAnsi" w:eastAsiaTheme="majorEastAsia" w:hAnsiTheme="majorHAnsi" w:cstheme="majorBidi"/>
      <w:b/>
      <w:szCs w:val="20"/>
    </w:rPr>
  </w:style>
  <w:style w:type="numbering" w:customStyle="1" w:styleId="Overskrifter">
    <w:name w:val="Overskrifter"/>
    <w:uiPriority w:val="99"/>
    <w:rsid w:val="006D33D6"/>
    <w:pPr>
      <w:numPr>
        <w:numId w:val="12"/>
      </w:numPr>
    </w:pPr>
  </w:style>
  <w:style w:type="paragraph" w:styleId="Indholdsfortegnelse1">
    <w:name w:val="toc 1"/>
    <w:basedOn w:val="Normal"/>
    <w:next w:val="Normal"/>
    <w:autoRedefine/>
    <w:uiPriority w:val="39"/>
    <w:unhideWhenUsed/>
    <w:rsid w:val="0016577E"/>
    <w:pPr>
      <w:tabs>
        <w:tab w:val="left" w:pos="397"/>
        <w:tab w:val="right" w:leader="dot" w:pos="7756"/>
      </w:tabs>
      <w:spacing w:line="280" w:lineRule="atLeast"/>
      <w:ind w:left="397" w:hanging="397"/>
    </w:pPr>
  </w:style>
  <w:style w:type="paragraph" w:styleId="Indholdsfortegnelse2">
    <w:name w:val="toc 2"/>
    <w:basedOn w:val="Normal"/>
    <w:next w:val="Normal"/>
    <w:autoRedefine/>
    <w:uiPriority w:val="39"/>
    <w:unhideWhenUsed/>
    <w:rsid w:val="00313A42"/>
    <w:pPr>
      <w:spacing w:after="100"/>
      <w:ind w:left="200"/>
    </w:pPr>
  </w:style>
  <w:style w:type="paragraph" w:styleId="Indholdsfortegnelse3">
    <w:name w:val="toc 3"/>
    <w:basedOn w:val="Normal"/>
    <w:next w:val="Normal"/>
    <w:autoRedefine/>
    <w:uiPriority w:val="39"/>
    <w:unhideWhenUsed/>
    <w:rsid w:val="00313A42"/>
    <w:pPr>
      <w:spacing w:after="100"/>
      <w:ind w:left="400"/>
    </w:pPr>
  </w:style>
  <w:style w:type="paragraph" w:styleId="Indholdsfortegnelse4">
    <w:name w:val="toc 4"/>
    <w:basedOn w:val="Normal"/>
    <w:next w:val="Normal"/>
    <w:autoRedefine/>
    <w:uiPriority w:val="39"/>
    <w:unhideWhenUsed/>
    <w:rsid w:val="00313A42"/>
    <w:pPr>
      <w:spacing w:after="100"/>
      <w:ind w:left="600"/>
    </w:pPr>
  </w:style>
  <w:style w:type="paragraph" w:styleId="Indholdsfortegnelse5">
    <w:name w:val="toc 5"/>
    <w:basedOn w:val="Normal"/>
    <w:next w:val="Normal"/>
    <w:autoRedefine/>
    <w:uiPriority w:val="39"/>
    <w:unhideWhenUsed/>
    <w:rsid w:val="00313A42"/>
    <w:pPr>
      <w:spacing w:after="100"/>
      <w:ind w:left="800"/>
    </w:pPr>
  </w:style>
  <w:style w:type="paragraph" w:styleId="Indholdsfortegnelse6">
    <w:name w:val="toc 6"/>
    <w:basedOn w:val="Normal"/>
    <w:next w:val="Normal"/>
    <w:autoRedefine/>
    <w:uiPriority w:val="39"/>
    <w:unhideWhenUsed/>
    <w:rsid w:val="00313A42"/>
    <w:pPr>
      <w:spacing w:after="100"/>
      <w:ind w:left="1000"/>
    </w:pPr>
  </w:style>
  <w:style w:type="paragraph" w:styleId="Indholdsfortegnelse7">
    <w:name w:val="toc 7"/>
    <w:basedOn w:val="Normal"/>
    <w:next w:val="Normal"/>
    <w:autoRedefine/>
    <w:uiPriority w:val="39"/>
    <w:unhideWhenUsed/>
    <w:rsid w:val="00313A42"/>
    <w:pPr>
      <w:spacing w:after="100"/>
      <w:ind w:left="1200"/>
    </w:pPr>
  </w:style>
  <w:style w:type="paragraph" w:styleId="Indholdsfortegnelse8">
    <w:name w:val="toc 8"/>
    <w:basedOn w:val="Normal"/>
    <w:next w:val="Normal"/>
    <w:autoRedefine/>
    <w:uiPriority w:val="39"/>
    <w:unhideWhenUsed/>
    <w:rsid w:val="00313A42"/>
    <w:pPr>
      <w:spacing w:after="100"/>
      <w:ind w:left="1400"/>
    </w:pPr>
  </w:style>
  <w:style w:type="paragraph" w:styleId="Indholdsfortegnelse9">
    <w:name w:val="toc 9"/>
    <w:basedOn w:val="Normal"/>
    <w:next w:val="Normal"/>
    <w:autoRedefine/>
    <w:uiPriority w:val="39"/>
    <w:unhideWhenUsed/>
    <w:rsid w:val="00313A42"/>
    <w:pPr>
      <w:spacing w:after="100"/>
      <w:ind w:left="1600"/>
    </w:pPr>
  </w:style>
  <w:style w:type="paragraph" w:styleId="Brdtekst">
    <w:name w:val="Body Text"/>
    <w:basedOn w:val="Normal"/>
    <w:link w:val="BrdtekstTegn"/>
    <w:uiPriority w:val="99"/>
    <w:unhideWhenUsed/>
    <w:rsid w:val="0016577E"/>
    <w:pPr>
      <w:spacing w:after="240"/>
      <w:ind w:left="340"/>
    </w:pPr>
  </w:style>
  <w:style w:type="character" w:customStyle="1" w:styleId="BrdtekstTegn">
    <w:name w:val="Brødtekst Tegn"/>
    <w:basedOn w:val="Standardskrifttypeiafsnit"/>
    <w:link w:val="Brdtekst"/>
    <w:uiPriority w:val="99"/>
    <w:rsid w:val="0016577E"/>
    <w:rPr>
      <w:sz w:val="20"/>
    </w:rPr>
  </w:style>
  <w:style w:type="numbering" w:customStyle="1" w:styleId="PunkterKombit">
    <w:name w:val="Punkter_Kombit"/>
    <w:uiPriority w:val="99"/>
    <w:rsid w:val="007836FD"/>
    <w:pPr>
      <w:numPr>
        <w:numId w:val="15"/>
      </w:numPr>
    </w:pPr>
  </w:style>
  <w:style w:type="paragraph" w:styleId="Opstilling-punkttegn">
    <w:name w:val="List Bullet"/>
    <w:basedOn w:val="Normal"/>
    <w:uiPriority w:val="99"/>
    <w:unhideWhenUsed/>
    <w:qFormat/>
    <w:rsid w:val="00FA038A"/>
    <w:pPr>
      <w:numPr>
        <w:numId w:val="20"/>
      </w:numPr>
      <w:ind w:left="567"/>
      <w:contextualSpacing/>
    </w:pPr>
  </w:style>
  <w:style w:type="paragraph" w:styleId="Opstilling-punkttegn2">
    <w:name w:val="List Bullet 2"/>
    <w:basedOn w:val="Normal"/>
    <w:uiPriority w:val="99"/>
    <w:unhideWhenUsed/>
    <w:rsid w:val="00FA038A"/>
    <w:pPr>
      <w:numPr>
        <w:ilvl w:val="1"/>
        <w:numId w:val="20"/>
      </w:numPr>
      <w:ind w:left="794"/>
      <w:contextualSpacing/>
    </w:pPr>
  </w:style>
  <w:style w:type="paragraph" w:styleId="Opstilling-punkttegn3">
    <w:name w:val="List Bullet 3"/>
    <w:basedOn w:val="Normal"/>
    <w:uiPriority w:val="99"/>
    <w:unhideWhenUsed/>
    <w:rsid w:val="00FA038A"/>
    <w:pPr>
      <w:numPr>
        <w:ilvl w:val="2"/>
        <w:numId w:val="20"/>
      </w:numPr>
      <w:ind w:left="1021"/>
      <w:contextualSpacing/>
    </w:pPr>
  </w:style>
  <w:style w:type="paragraph" w:styleId="Opstilling-punkttegn4">
    <w:name w:val="List Bullet 4"/>
    <w:basedOn w:val="Normal"/>
    <w:uiPriority w:val="99"/>
    <w:unhideWhenUsed/>
    <w:rsid w:val="00FA038A"/>
    <w:pPr>
      <w:numPr>
        <w:ilvl w:val="3"/>
        <w:numId w:val="20"/>
      </w:numPr>
      <w:ind w:left="1248"/>
      <w:contextualSpacing/>
    </w:pPr>
  </w:style>
  <w:style w:type="paragraph" w:styleId="Opstilling-punkttegn5">
    <w:name w:val="List Bullet 5"/>
    <w:basedOn w:val="Normal"/>
    <w:uiPriority w:val="99"/>
    <w:unhideWhenUsed/>
    <w:rsid w:val="00FA038A"/>
    <w:pPr>
      <w:numPr>
        <w:ilvl w:val="5"/>
        <w:numId w:val="20"/>
      </w:numPr>
      <w:ind w:left="1474"/>
      <w:contextualSpacing/>
    </w:pPr>
  </w:style>
  <w:style w:type="paragraph" w:customStyle="1" w:styleId="DatoHeader">
    <w:name w:val="Dato_Header"/>
    <w:basedOn w:val="Sidehoved"/>
    <w:qFormat/>
    <w:rsid w:val="00C860BD"/>
    <w:pPr>
      <w:spacing w:line="240" w:lineRule="atLeast"/>
    </w:pPr>
    <w:rPr>
      <w:noProof/>
      <w:sz w:val="20"/>
      <w:lang w:eastAsia="da-DK"/>
    </w:rPr>
  </w:style>
  <w:style w:type="paragraph" w:customStyle="1" w:styleId="InitialerHeader">
    <w:name w:val="Initialer_Header"/>
    <w:basedOn w:val="DatoHeader"/>
    <w:qFormat/>
    <w:rsid w:val="00674612"/>
    <w:pPr>
      <w:spacing w:line="168" w:lineRule="atLeast"/>
    </w:pPr>
    <w:rPr>
      <w:sz w:val="14"/>
    </w:rPr>
  </w:style>
  <w:style w:type="paragraph" w:customStyle="1" w:styleId="NotatUndertitel">
    <w:name w:val="Notat_Undertitel"/>
    <w:basedOn w:val="MdeInfo"/>
    <w:qFormat/>
    <w:rsid w:val="0043338A"/>
    <w:pPr>
      <w:spacing w:line="240" w:lineRule="atLeast"/>
    </w:pPr>
    <w:rPr>
      <w:b/>
    </w:rPr>
  </w:style>
  <w:style w:type="character" w:styleId="Pladsholdertekst">
    <w:name w:val="Placeholder Text"/>
    <w:basedOn w:val="Standardskrifttypeiafsnit"/>
    <w:uiPriority w:val="99"/>
    <w:semiHidden/>
    <w:rsid w:val="0041780D"/>
    <w:rPr>
      <w:color w:val="808080"/>
    </w:rPr>
  </w:style>
  <w:style w:type="character" w:styleId="Kommentarhenvisning">
    <w:name w:val="annotation reference"/>
    <w:basedOn w:val="Standardskrifttypeiafsnit"/>
    <w:uiPriority w:val="99"/>
    <w:semiHidden/>
    <w:unhideWhenUsed/>
    <w:rsid w:val="00692F30"/>
    <w:rPr>
      <w:sz w:val="16"/>
      <w:szCs w:val="16"/>
    </w:rPr>
  </w:style>
  <w:style w:type="paragraph" w:styleId="Kommentartekst">
    <w:name w:val="annotation text"/>
    <w:basedOn w:val="Normal"/>
    <w:link w:val="KommentartekstTegn"/>
    <w:uiPriority w:val="99"/>
    <w:semiHidden/>
    <w:unhideWhenUsed/>
    <w:rsid w:val="00692F30"/>
    <w:pPr>
      <w:spacing w:line="240" w:lineRule="auto"/>
    </w:pPr>
    <w:rPr>
      <w:szCs w:val="20"/>
    </w:rPr>
  </w:style>
  <w:style w:type="character" w:customStyle="1" w:styleId="KommentartekstTegn">
    <w:name w:val="Kommentartekst Tegn"/>
    <w:basedOn w:val="Standardskrifttypeiafsnit"/>
    <w:link w:val="Kommentartekst"/>
    <w:uiPriority w:val="99"/>
    <w:semiHidden/>
    <w:rsid w:val="00692F30"/>
    <w:rPr>
      <w:sz w:val="20"/>
      <w:szCs w:val="20"/>
    </w:rPr>
  </w:style>
  <w:style w:type="paragraph" w:styleId="Kommentaremne">
    <w:name w:val="annotation subject"/>
    <w:basedOn w:val="Kommentartekst"/>
    <w:next w:val="Kommentartekst"/>
    <w:link w:val="KommentaremneTegn"/>
    <w:uiPriority w:val="99"/>
    <w:semiHidden/>
    <w:unhideWhenUsed/>
    <w:rsid w:val="00692F30"/>
    <w:rPr>
      <w:b/>
      <w:bCs/>
    </w:rPr>
  </w:style>
  <w:style w:type="character" w:customStyle="1" w:styleId="KommentaremneTegn">
    <w:name w:val="Kommentaremne Tegn"/>
    <w:basedOn w:val="KommentartekstTegn"/>
    <w:link w:val="Kommentaremne"/>
    <w:uiPriority w:val="99"/>
    <w:semiHidden/>
    <w:rsid w:val="00692F30"/>
    <w:rPr>
      <w:b/>
      <w:bCs/>
      <w:sz w:val="20"/>
      <w:szCs w:val="20"/>
    </w:rPr>
  </w:style>
  <w:style w:type="paragraph" w:styleId="Korrektur">
    <w:name w:val="Revision"/>
    <w:hidden/>
    <w:uiPriority w:val="99"/>
    <w:semiHidden/>
    <w:rsid w:val="00FE2965"/>
    <w:pPr>
      <w:spacing w:after="0" w:line="240" w:lineRule="auto"/>
    </w:pPr>
    <w:rPr>
      <w:sz w:val="20"/>
    </w:rPr>
  </w:style>
  <w:style w:type="paragraph" w:styleId="Listeafsnit">
    <w:name w:val="List Paragraph"/>
    <w:basedOn w:val="Normal"/>
    <w:link w:val="ListeafsnitTegn"/>
    <w:uiPriority w:val="34"/>
    <w:qFormat/>
    <w:rsid w:val="006D17B6"/>
    <w:pPr>
      <w:spacing w:before="100" w:beforeAutospacing="1" w:after="100" w:afterAutospacing="1" w:line="240" w:lineRule="auto"/>
      <w:ind w:left="720"/>
      <w:contextualSpacing/>
    </w:pPr>
    <w:rPr>
      <w:rFonts w:ascii="Arial" w:eastAsia="Times New Roman" w:hAnsi="Arial" w:cs="Times New Roman"/>
      <w:sz w:val="22"/>
      <w:szCs w:val="24"/>
      <w:lang w:eastAsia="da-DK"/>
    </w:rPr>
  </w:style>
  <w:style w:type="character" w:customStyle="1" w:styleId="ListeafsnitTegn">
    <w:name w:val="Listeafsnit Tegn"/>
    <w:basedOn w:val="Standardskrifttypeiafsnit"/>
    <w:link w:val="Listeafsnit"/>
    <w:uiPriority w:val="34"/>
    <w:rsid w:val="006D17B6"/>
    <w:rPr>
      <w:rFonts w:ascii="Arial" w:eastAsia="Times New Roman" w:hAnsi="Arial" w:cs="Times New Roman"/>
      <w:szCs w:val="24"/>
      <w:lang w:eastAsia="da-DK"/>
    </w:rPr>
  </w:style>
  <w:style w:type="character" w:styleId="Svagfremhvning">
    <w:name w:val="Subtle Emphasis"/>
    <w:basedOn w:val="Standardskrifttypeiafsnit"/>
    <w:uiPriority w:val="19"/>
    <w:qFormat/>
    <w:rsid w:val="00020AED"/>
    <w:rPr>
      <w:i/>
      <w:iCs/>
      <w:color w:val="404040" w:themeColor="text1" w:themeTint="BF"/>
    </w:rPr>
  </w:style>
  <w:style w:type="character" w:styleId="Strk">
    <w:name w:val="Strong"/>
    <w:basedOn w:val="Standardskrifttypeiafsnit"/>
    <w:uiPriority w:val="22"/>
    <w:qFormat/>
    <w:rsid w:val="00020AED"/>
    <w:rPr>
      <w:b/>
      <w:bCs/>
    </w:rPr>
  </w:style>
  <w:style w:type="paragraph" w:styleId="Citat">
    <w:name w:val="Quote"/>
    <w:basedOn w:val="Normal"/>
    <w:next w:val="Normal"/>
    <w:link w:val="CitatTegn"/>
    <w:uiPriority w:val="29"/>
    <w:qFormat/>
    <w:rsid w:val="00F35C09"/>
    <w:pPr>
      <w:spacing w:before="200" w:after="16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F35C09"/>
    <w:rPr>
      <w:i/>
      <w:iCs/>
      <w:color w:val="404040" w:themeColor="text1" w:themeTint="BF"/>
      <w:sz w:val="20"/>
    </w:rPr>
  </w:style>
  <w:style w:type="paragraph" w:styleId="Titel">
    <w:name w:val="Title"/>
    <w:basedOn w:val="Normal"/>
    <w:next w:val="Normal"/>
    <w:link w:val="TitelTegn"/>
    <w:uiPriority w:val="10"/>
    <w:qFormat/>
    <w:rsid w:val="00546BCF"/>
    <w:pPr>
      <w:spacing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46BCF"/>
    <w:rPr>
      <w:rFonts w:asciiTheme="majorHAnsi" w:eastAsiaTheme="majorEastAsia" w:hAnsiTheme="majorHAnsi" w:cstheme="majorBidi"/>
      <w:spacing w:val="-10"/>
      <w:kern w:val="28"/>
      <w:sz w:val="56"/>
      <w:szCs w:val="56"/>
    </w:rPr>
  </w:style>
  <w:style w:type="table" w:styleId="Gittertabel4-farve1">
    <w:name w:val="Grid Table 4 Accent 1"/>
    <w:basedOn w:val="Tabel-Normal"/>
    <w:uiPriority w:val="49"/>
    <w:rsid w:val="00EE25E4"/>
    <w:pPr>
      <w:spacing w:after="0" w:line="240" w:lineRule="auto"/>
    </w:pPr>
    <w:tblPr>
      <w:tblStyleRowBandSize w:val="1"/>
      <w:tblStyleColBandSize w:val="1"/>
      <w:tblBorders>
        <w:top w:val="single" w:sz="4" w:space="0" w:color="F25B73" w:themeColor="accent1" w:themeTint="99"/>
        <w:left w:val="single" w:sz="4" w:space="0" w:color="F25B73" w:themeColor="accent1" w:themeTint="99"/>
        <w:bottom w:val="single" w:sz="4" w:space="0" w:color="F25B73" w:themeColor="accent1" w:themeTint="99"/>
        <w:right w:val="single" w:sz="4" w:space="0" w:color="F25B73" w:themeColor="accent1" w:themeTint="99"/>
        <w:insideH w:val="single" w:sz="4" w:space="0" w:color="F25B73" w:themeColor="accent1" w:themeTint="99"/>
        <w:insideV w:val="single" w:sz="4" w:space="0" w:color="F25B73" w:themeColor="accent1" w:themeTint="99"/>
      </w:tblBorders>
    </w:tblPr>
    <w:tblStylePr w:type="firstRow">
      <w:rPr>
        <w:b/>
        <w:bCs/>
        <w:color w:val="FFFFFF" w:themeColor="background1"/>
      </w:rPr>
      <w:tblPr/>
      <w:tcPr>
        <w:tcBorders>
          <w:top w:val="single" w:sz="4" w:space="0" w:color="C8102E" w:themeColor="accent1"/>
          <w:left w:val="single" w:sz="4" w:space="0" w:color="C8102E" w:themeColor="accent1"/>
          <w:bottom w:val="single" w:sz="4" w:space="0" w:color="C8102E" w:themeColor="accent1"/>
          <w:right w:val="single" w:sz="4" w:space="0" w:color="C8102E" w:themeColor="accent1"/>
          <w:insideH w:val="nil"/>
          <w:insideV w:val="nil"/>
        </w:tcBorders>
        <w:shd w:val="clear" w:color="auto" w:fill="C8102E" w:themeFill="accent1"/>
      </w:tcPr>
    </w:tblStylePr>
    <w:tblStylePr w:type="lastRow">
      <w:rPr>
        <w:b/>
        <w:bCs/>
      </w:rPr>
      <w:tblPr/>
      <w:tcPr>
        <w:tcBorders>
          <w:top w:val="double" w:sz="4" w:space="0" w:color="C8102E" w:themeColor="accent1"/>
        </w:tcBorders>
      </w:tcPr>
    </w:tblStylePr>
    <w:tblStylePr w:type="firstCol">
      <w:rPr>
        <w:b/>
        <w:bCs/>
      </w:rPr>
    </w:tblStylePr>
    <w:tblStylePr w:type="lastCol">
      <w:rPr>
        <w:b/>
        <w:bCs/>
      </w:rPr>
    </w:tblStylePr>
    <w:tblStylePr w:type="band1Vert">
      <w:tblPr/>
      <w:tcPr>
        <w:shd w:val="clear" w:color="auto" w:fill="FAC8D0" w:themeFill="accent1" w:themeFillTint="33"/>
      </w:tcPr>
    </w:tblStylePr>
    <w:tblStylePr w:type="band1Horz">
      <w:tblPr/>
      <w:tcPr>
        <w:shd w:val="clear" w:color="auto" w:fill="FAC8D0" w:themeFill="accent1" w:themeFillTint="33"/>
      </w:tcPr>
    </w:tblStylePr>
  </w:style>
  <w:style w:type="paragraph" w:styleId="Billedtekst">
    <w:name w:val="caption"/>
    <w:basedOn w:val="Normal"/>
    <w:next w:val="Normal"/>
    <w:uiPriority w:val="35"/>
    <w:unhideWhenUsed/>
    <w:qFormat/>
    <w:rsid w:val="0091216B"/>
    <w:pPr>
      <w:spacing w:after="200" w:line="240" w:lineRule="auto"/>
    </w:pPr>
    <w:rPr>
      <w:i/>
      <w:iCs/>
      <w:color w:val="4E3629" w:themeColor="text2"/>
      <w:sz w:val="18"/>
      <w:szCs w:val="18"/>
    </w:rPr>
  </w:style>
  <w:style w:type="character" w:customStyle="1" w:styleId="Ulstomtale1">
    <w:name w:val="Uløst omtale1"/>
    <w:basedOn w:val="Standardskrifttypeiafsnit"/>
    <w:uiPriority w:val="99"/>
    <w:rsid w:val="003B5235"/>
    <w:rPr>
      <w:color w:val="808080"/>
      <w:shd w:val="clear" w:color="auto" w:fill="E6E6E6"/>
    </w:rPr>
  </w:style>
  <w:style w:type="character" w:styleId="BesgtLink">
    <w:name w:val="FollowedHyperlink"/>
    <w:basedOn w:val="Standardskrifttypeiafsnit"/>
    <w:uiPriority w:val="99"/>
    <w:semiHidden/>
    <w:unhideWhenUsed/>
    <w:rsid w:val="00D63376"/>
    <w:rPr>
      <w:color w:val="800080" w:themeColor="followedHyperlink"/>
      <w:u w:val="single"/>
    </w:rPr>
  </w:style>
  <w:style w:type="character" w:customStyle="1" w:styleId="UnresolvedMention">
    <w:name w:val="Unresolved Mention"/>
    <w:basedOn w:val="Standardskrifttypeiafsnit"/>
    <w:uiPriority w:val="99"/>
    <w:semiHidden/>
    <w:unhideWhenUsed/>
    <w:rsid w:val="009262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85416">
      <w:bodyDiv w:val="1"/>
      <w:marLeft w:val="0"/>
      <w:marRight w:val="0"/>
      <w:marTop w:val="0"/>
      <w:marBottom w:val="0"/>
      <w:divBdr>
        <w:top w:val="none" w:sz="0" w:space="0" w:color="auto"/>
        <w:left w:val="none" w:sz="0" w:space="0" w:color="auto"/>
        <w:bottom w:val="none" w:sz="0" w:space="0" w:color="auto"/>
        <w:right w:val="none" w:sz="0" w:space="0" w:color="auto"/>
      </w:divBdr>
    </w:div>
    <w:div w:id="64107418">
      <w:bodyDiv w:val="1"/>
      <w:marLeft w:val="0"/>
      <w:marRight w:val="0"/>
      <w:marTop w:val="0"/>
      <w:marBottom w:val="0"/>
      <w:divBdr>
        <w:top w:val="none" w:sz="0" w:space="0" w:color="auto"/>
        <w:left w:val="none" w:sz="0" w:space="0" w:color="auto"/>
        <w:bottom w:val="none" w:sz="0" w:space="0" w:color="auto"/>
        <w:right w:val="none" w:sz="0" w:space="0" w:color="auto"/>
      </w:divBdr>
    </w:div>
    <w:div w:id="93480104">
      <w:bodyDiv w:val="1"/>
      <w:marLeft w:val="0"/>
      <w:marRight w:val="0"/>
      <w:marTop w:val="0"/>
      <w:marBottom w:val="0"/>
      <w:divBdr>
        <w:top w:val="none" w:sz="0" w:space="0" w:color="auto"/>
        <w:left w:val="none" w:sz="0" w:space="0" w:color="auto"/>
        <w:bottom w:val="none" w:sz="0" w:space="0" w:color="auto"/>
        <w:right w:val="none" w:sz="0" w:space="0" w:color="auto"/>
      </w:divBdr>
    </w:div>
    <w:div w:id="113258776">
      <w:bodyDiv w:val="1"/>
      <w:marLeft w:val="0"/>
      <w:marRight w:val="0"/>
      <w:marTop w:val="0"/>
      <w:marBottom w:val="0"/>
      <w:divBdr>
        <w:top w:val="none" w:sz="0" w:space="0" w:color="auto"/>
        <w:left w:val="none" w:sz="0" w:space="0" w:color="auto"/>
        <w:bottom w:val="none" w:sz="0" w:space="0" w:color="auto"/>
        <w:right w:val="none" w:sz="0" w:space="0" w:color="auto"/>
      </w:divBdr>
    </w:div>
    <w:div w:id="162940427">
      <w:bodyDiv w:val="1"/>
      <w:marLeft w:val="0"/>
      <w:marRight w:val="0"/>
      <w:marTop w:val="0"/>
      <w:marBottom w:val="0"/>
      <w:divBdr>
        <w:top w:val="none" w:sz="0" w:space="0" w:color="auto"/>
        <w:left w:val="none" w:sz="0" w:space="0" w:color="auto"/>
        <w:bottom w:val="none" w:sz="0" w:space="0" w:color="auto"/>
        <w:right w:val="none" w:sz="0" w:space="0" w:color="auto"/>
      </w:divBdr>
    </w:div>
    <w:div w:id="172501676">
      <w:bodyDiv w:val="1"/>
      <w:marLeft w:val="0"/>
      <w:marRight w:val="0"/>
      <w:marTop w:val="0"/>
      <w:marBottom w:val="0"/>
      <w:divBdr>
        <w:top w:val="none" w:sz="0" w:space="0" w:color="auto"/>
        <w:left w:val="none" w:sz="0" w:space="0" w:color="auto"/>
        <w:bottom w:val="none" w:sz="0" w:space="0" w:color="auto"/>
        <w:right w:val="none" w:sz="0" w:space="0" w:color="auto"/>
      </w:divBdr>
    </w:div>
    <w:div w:id="183330889">
      <w:bodyDiv w:val="1"/>
      <w:marLeft w:val="0"/>
      <w:marRight w:val="0"/>
      <w:marTop w:val="0"/>
      <w:marBottom w:val="0"/>
      <w:divBdr>
        <w:top w:val="none" w:sz="0" w:space="0" w:color="auto"/>
        <w:left w:val="none" w:sz="0" w:space="0" w:color="auto"/>
        <w:bottom w:val="none" w:sz="0" w:space="0" w:color="auto"/>
        <w:right w:val="none" w:sz="0" w:space="0" w:color="auto"/>
      </w:divBdr>
    </w:div>
    <w:div w:id="206797908">
      <w:bodyDiv w:val="1"/>
      <w:marLeft w:val="0"/>
      <w:marRight w:val="0"/>
      <w:marTop w:val="0"/>
      <w:marBottom w:val="0"/>
      <w:divBdr>
        <w:top w:val="none" w:sz="0" w:space="0" w:color="auto"/>
        <w:left w:val="none" w:sz="0" w:space="0" w:color="auto"/>
        <w:bottom w:val="none" w:sz="0" w:space="0" w:color="auto"/>
        <w:right w:val="none" w:sz="0" w:space="0" w:color="auto"/>
      </w:divBdr>
    </w:div>
    <w:div w:id="257178190">
      <w:bodyDiv w:val="1"/>
      <w:marLeft w:val="0"/>
      <w:marRight w:val="0"/>
      <w:marTop w:val="0"/>
      <w:marBottom w:val="0"/>
      <w:divBdr>
        <w:top w:val="none" w:sz="0" w:space="0" w:color="auto"/>
        <w:left w:val="none" w:sz="0" w:space="0" w:color="auto"/>
        <w:bottom w:val="none" w:sz="0" w:space="0" w:color="auto"/>
        <w:right w:val="none" w:sz="0" w:space="0" w:color="auto"/>
      </w:divBdr>
    </w:div>
    <w:div w:id="334723945">
      <w:bodyDiv w:val="1"/>
      <w:marLeft w:val="0"/>
      <w:marRight w:val="0"/>
      <w:marTop w:val="0"/>
      <w:marBottom w:val="0"/>
      <w:divBdr>
        <w:top w:val="none" w:sz="0" w:space="0" w:color="auto"/>
        <w:left w:val="none" w:sz="0" w:space="0" w:color="auto"/>
        <w:bottom w:val="none" w:sz="0" w:space="0" w:color="auto"/>
        <w:right w:val="none" w:sz="0" w:space="0" w:color="auto"/>
      </w:divBdr>
    </w:div>
    <w:div w:id="358553395">
      <w:bodyDiv w:val="1"/>
      <w:marLeft w:val="0"/>
      <w:marRight w:val="0"/>
      <w:marTop w:val="0"/>
      <w:marBottom w:val="0"/>
      <w:divBdr>
        <w:top w:val="none" w:sz="0" w:space="0" w:color="auto"/>
        <w:left w:val="none" w:sz="0" w:space="0" w:color="auto"/>
        <w:bottom w:val="none" w:sz="0" w:space="0" w:color="auto"/>
        <w:right w:val="none" w:sz="0" w:space="0" w:color="auto"/>
      </w:divBdr>
    </w:div>
    <w:div w:id="364066854">
      <w:bodyDiv w:val="1"/>
      <w:marLeft w:val="0"/>
      <w:marRight w:val="0"/>
      <w:marTop w:val="0"/>
      <w:marBottom w:val="0"/>
      <w:divBdr>
        <w:top w:val="none" w:sz="0" w:space="0" w:color="auto"/>
        <w:left w:val="none" w:sz="0" w:space="0" w:color="auto"/>
        <w:bottom w:val="none" w:sz="0" w:space="0" w:color="auto"/>
        <w:right w:val="none" w:sz="0" w:space="0" w:color="auto"/>
      </w:divBdr>
    </w:div>
    <w:div w:id="383991438">
      <w:bodyDiv w:val="1"/>
      <w:marLeft w:val="0"/>
      <w:marRight w:val="0"/>
      <w:marTop w:val="0"/>
      <w:marBottom w:val="0"/>
      <w:divBdr>
        <w:top w:val="none" w:sz="0" w:space="0" w:color="auto"/>
        <w:left w:val="none" w:sz="0" w:space="0" w:color="auto"/>
        <w:bottom w:val="none" w:sz="0" w:space="0" w:color="auto"/>
        <w:right w:val="none" w:sz="0" w:space="0" w:color="auto"/>
      </w:divBdr>
    </w:div>
    <w:div w:id="432090726">
      <w:bodyDiv w:val="1"/>
      <w:marLeft w:val="0"/>
      <w:marRight w:val="0"/>
      <w:marTop w:val="0"/>
      <w:marBottom w:val="0"/>
      <w:divBdr>
        <w:top w:val="none" w:sz="0" w:space="0" w:color="auto"/>
        <w:left w:val="none" w:sz="0" w:space="0" w:color="auto"/>
        <w:bottom w:val="none" w:sz="0" w:space="0" w:color="auto"/>
        <w:right w:val="none" w:sz="0" w:space="0" w:color="auto"/>
      </w:divBdr>
    </w:div>
    <w:div w:id="468472102">
      <w:bodyDiv w:val="1"/>
      <w:marLeft w:val="0"/>
      <w:marRight w:val="0"/>
      <w:marTop w:val="0"/>
      <w:marBottom w:val="0"/>
      <w:divBdr>
        <w:top w:val="none" w:sz="0" w:space="0" w:color="auto"/>
        <w:left w:val="none" w:sz="0" w:space="0" w:color="auto"/>
        <w:bottom w:val="none" w:sz="0" w:space="0" w:color="auto"/>
        <w:right w:val="none" w:sz="0" w:space="0" w:color="auto"/>
      </w:divBdr>
    </w:div>
    <w:div w:id="486560087">
      <w:bodyDiv w:val="1"/>
      <w:marLeft w:val="0"/>
      <w:marRight w:val="0"/>
      <w:marTop w:val="0"/>
      <w:marBottom w:val="0"/>
      <w:divBdr>
        <w:top w:val="none" w:sz="0" w:space="0" w:color="auto"/>
        <w:left w:val="none" w:sz="0" w:space="0" w:color="auto"/>
        <w:bottom w:val="none" w:sz="0" w:space="0" w:color="auto"/>
        <w:right w:val="none" w:sz="0" w:space="0" w:color="auto"/>
      </w:divBdr>
    </w:div>
    <w:div w:id="488525699">
      <w:bodyDiv w:val="1"/>
      <w:marLeft w:val="0"/>
      <w:marRight w:val="0"/>
      <w:marTop w:val="0"/>
      <w:marBottom w:val="0"/>
      <w:divBdr>
        <w:top w:val="none" w:sz="0" w:space="0" w:color="auto"/>
        <w:left w:val="none" w:sz="0" w:space="0" w:color="auto"/>
        <w:bottom w:val="none" w:sz="0" w:space="0" w:color="auto"/>
        <w:right w:val="none" w:sz="0" w:space="0" w:color="auto"/>
      </w:divBdr>
    </w:div>
    <w:div w:id="501429695">
      <w:bodyDiv w:val="1"/>
      <w:marLeft w:val="0"/>
      <w:marRight w:val="0"/>
      <w:marTop w:val="0"/>
      <w:marBottom w:val="0"/>
      <w:divBdr>
        <w:top w:val="none" w:sz="0" w:space="0" w:color="auto"/>
        <w:left w:val="none" w:sz="0" w:space="0" w:color="auto"/>
        <w:bottom w:val="none" w:sz="0" w:space="0" w:color="auto"/>
        <w:right w:val="none" w:sz="0" w:space="0" w:color="auto"/>
      </w:divBdr>
      <w:divsChild>
        <w:div w:id="627980379">
          <w:marLeft w:val="0"/>
          <w:marRight w:val="0"/>
          <w:marTop w:val="0"/>
          <w:marBottom w:val="0"/>
          <w:divBdr>
            <w:top w:val="none" w:sz="0" w:space="0" w:color="auto"/>
            <w:left w:val="none" w:sz="0" w:space="0" w:color="auto"/>
            <w:bottom w:val="none" w:sz="0" w:space="0" w:color="auto"/>
            <w:right w:val="none" w:sz="0" w:space="0" w:color="auto"/>
          </w:divBdr>
          <w:divsChild>
            <w:div w:id="1508522065">
              <w:marLeft w:val="0"/>
              <w:marRight w:val="0"/>
              <w:marTop w:val="0"/>
              <w:marBottom w:val="0"/>
              <w:divBdr>
                <w:top w:val="none" w:sz="0" w:space="0" w:color="auto"/>
                <w:left w:val="none" w:sz="0" w:space="0" w:color="auto"/>
                <w:bottom w:val="none" w:sz="0" w:space="0" w:color="auto"/>
                <w:right w:val="none" w:sz="0" w:space="0" w:color="auto"/>
              </w:divBdr>
              <w:divsChild>
                <w:div w:id="4141242">
                  <w:marLeft w:val="0"/>
                  <w:marRight w:val="0"/>
                  <w:marTop w:val="0"/>
                  <w:marBottom w:val="0"/>
                  <w:divBdr>
                    <w:top w:val="none" w:sz="0" w:space="0" w:color="auto"/>
                    <w:left w:val="none" w:sz="0" w:space="0" w:color="auto"/>
                    <w:bottom w:val="none" w:sz="0" w:space="0" w:color="auto"/>
                    <w:right w:val="none" w:sz="0" w:space="0" w:color="auto"/>
                  </w:divBdr>
                  <w:divsChild>
                    <w:div w:id="11219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338667">
      <w:bodyDiv w:val="1"/>
      <w:marLeft w:val="0"/>
      <w:marRight w:val="0"/>
      <w:marTop w:val="0"/>
      <w:marBottom w:val="0"/>
      <w:divBdr>
        <w:top w:val="none" w:sz="0" w:space="0" w:color="auto"/>
        <w:left w:val="none" w:sz="0" w:space="0" w:color="auto"/>
        <w:bottom w:val="none" w:sz="0" w:space="0" w:color="auto"/>
        <w:right w:val="none" w:sz="0" w:space="0" w:color="auto"/>
      </w:divBdr>
    </w:div>
    <w:div w:id="691227270">
      <w:bodyDiv w:val="1"/>
      <w:marLeft w:val="0"/>
      <w:marRight w:val="0"/>
      <w:marTop w:val="0"/>
      <w:marBottom w:val="0"/>
      <w:divBdr>
        <w:top w:val="none" w:sz="0" w:space="0" w:color="auto"/>
        <w:left w:val="none" w:sz="0" w:space="0" w:color="auto"/>
        <w:bottom w:val="none" w:sz="0" w:space="0" w:color="auto"/>
        <w:right w:val="none" w:sz="0" w:space="0" w:color="auto"/>
      </w:divBdr>
    </w:div>
    <w:div w:id="694043933">
      <w:bodyDiv w:val="1"/>
      <w:marLeft w:val="0"/>
      <w:marRight w:val="0"/>
      <w:marTop w:val="0"/>
      <w:marBottom w:val="0"/>
      <w:divBdr>
        <w:top w:val="none" w:sz="0" w:space="0" w:color="auto"/>
        <w:left w:val="none" w:sz="0" w:space="0" w:color="auto"/>
        <w:bottom w:val="none" w:sz="0" w:space="0" w:color="auto"/>
        <w:right w:val="none" w:sz="0" w:space="0" w:color="auto"/>
      </w:divBdr>
    </w:div>
    <w:div w:id="756554671">
      <w:bodyDiv w:val="1"/>
      <w:marLeft w:val="0"/>
      <w:marRight w:val="0"/>
      <w:marTop w:val="0"/>
      <w:marBottom w:val="0"/>
      <w:divBdr>
        <w:top w:val="none" w:sz="0" w:space="0" w:color="auto"/>
        <w:left w:val="none" w:sz="0" w:space="0" w:color="auto"/>
        <w:bottom w:val="none" w:sz="0" w:space="0" w:color="auto"/>
        <w:right w:val="none" w:sz="0" w:space="0" w:color="auto"/>
      </w:divBdr>
    </w:div>
    <w:div w:id="813765502">
      <w:bodyDiv w:val="1"/>
      <w:marLeft w:val="0"/>
      <w:marRight w:val="0"/>
      <w:marTop w:val="0"/>
      <w:marBottom w:val="0"/>
      <w:divBdr>
        <w:top w:val="none" w:sz="0" w:space="0" w:color="auto"/>
        <w:left w:val="none" w:sz="0" w:space="0" w:color="auto"/>
        <w:bottom w:val="none" w:sz="0" w:space="0" w:color="auto"/>
        <w:right w:val="none" w:sz="0" w:space="0" w:color="auto"/>
      </w:divBdr>
    </w:div>
    <w:div w:id="821773479">
      <w:bodyDiv w:val="1"/>
      <w:marLeft w:val="0"/>
      <w:marRight w:val="0"/>
      <w:marTop w:val="0"/>
      <w:marBottom w:val="0"/>
      <w:divBdr>
        <w:top w:val="none" w:sz="0" w:space="0" w:color="auto"/>
        <w:left w:val="none" w:sz="0" w:space="0" w:color="auto"/>
        <w:bottom w:val="none" w:sz="0" w:space="0" w:color="auto"/>
        <w:right w:val="none" w:sz="0" w:space="0" w:color="auto"/>
      </w:divBdr>
    </w:div>
    <w:div w:id="847407084">
      <w:bodyDiv w:val="1"/>
      <w:marLeft w:val="0"/>
      <w:marRight w:val="0"/>
      <w:marTop w:val="0"/>
      <w:marBottom w:val="0"/>
      <w:divBdr>
        <w:top w:val="none" w:sz="0" w:space="0" w:color="auto"/>
        <w:left w:val="none" w:sz="0" w:space="0" w:color="auto"/>
        <w:bottom w:val="none" w:sz="0" w:space="0" w:color="auto"/>
        <w:right w:val="none" w:sz="0" w:space="0" w:color="auto"/>
      </w:divBdr>
    </w:div>
    <w:div w:id="866137754">
      <w:bodyDiv w:val="1"/>
      <w:marLeft w:val="0"/>
      <w:marRight w:val="0"/>
      <w:marTop w:val="0"/>
      <w:marBottom w:val="0"/>
      <w:divBdr>
        <w:top w:val="none" w:sz="0" w:space="0" w:color="auto"/>
        <w:left w:val="none" w:sz="0" w:space="0" w:color="auto"/>
        <w:bottom w:val="none" w:sz="0" w:space="0" w:color="auto"/>
        <w:right w:val="none" w:sz="0" w:space="0" w:color="auto"/>
      </w:divBdr>
    </w:div>
    <w:div w:id="890965566">
      <w:bodyDiv w:val="1"/>
      <w:marLeft w:val="0"/>
      <w:marRight w:val="0"/>
      <w:marTop w:val="0"/>
      <w:marBottom w:val="0"/>
      <w:divBdr>
        <w:top w:val="none" w:sz="0" w:space="0" w:color="auto"/>
        <w:left w:val="none" w:sz="0" w:space="0" w:color="auto"/>
        <w:bottom w:val="none" w:sz="0" w:space="0" w:color="auto"/>
        <w:right w:val="none" w:sz="0" w:space="0" w:color="auto"/>
      </w:divBdr>
    </w:div>
    <w:div w:id="935675045">
      <w:bodyDiv w:val="1"/>
      <w:marLeft w:val="0"/>
      <w:marRight w:val="0"/>
      <w:marTop w:val="0"/>
      <w:marBottom w:val="0"/>
      <w:divBdr>
        <w:top w:val="none" w:sz="0" w:space="0" w:color="auto"/>
        <w:left w:val="none" w:sz="0" w:space="0" w:color="auto"/>
        <w:bottom w:val="none" w:sz="0" w:space="0" w:color="auto"/>
        <w:right w:val="none" w:sz="0" w:space="0" w:color="auto"/>
      </w:divBdr>
    </w:div>
    <w:div w:id="955982586">
      <w:bodyDiv w:val="1"/>
      <w:marLeft w:val="0"/>
      <w:marRight w:val="0"/>
      <w:marTop w:val="0"/>
      <w:marBottom w:val="0"/>
      <w:divBdr>
        <w:top w:val="none" w:sz="0" w:space="0" w:color="auto"/>
        <w:left w:val="none" w:sz="0" w:space="0" w:color="auto"/>
        <w:bottom w:val="none" w:sz="0" w:space="0" w:color="auto"/>
        <w:right w:val="none" w:sz="0" w:space="0" w:color="auto"/>
      </w:divBdr>
    </w:div>
    <w:div w:id="971328988">
      <w:bodyDiv w:val="1"/>
      <w:marLeft w:val="0"/>
      <w:marRight w:val="0"/>
      <w:marTop w:val="0"/>
      <w:marBottom w:val="0"/>
      <w:divBdr>
        <w:top w:val="none" w:sz="0" w:space="0" w:color="auto"/>
        <w:left w:val="none" w:sz="0" w:space="0" w:color="auto"/>
        <w:bottom w:val="none" w:sz="0" w:space="0" w:color="auto"/>
        <w:right w:val="none" w:sz="0" w:space="0" w:color="auto"/>
      </w:divBdr>
    </w:div>
    <w:div w:id="993686241">
      <w:bodyDiv w:val="1"/>
      <w:marLeft w:val="0"/>
      <w:marRight w:val="0"/>
      <w:marTop w:val="0"/>
      <w:marBottom w:val="0"/>
      <w:divBdr>
        <w:top w:val="none" w:sz="0" w:space="0" w:color="auto"/>
        <w:left w:val="none" w:sz="0" w:space="0" w:color="auto"/>
        <w:bottom w:val="none" w:sz="0" w:space="0" w:color="auto"/>
        <w:right w:val="none" w:sz="0" w:space="0" w:color="auto"/>
      </w:divBdr>
    </w:div>
    <w:div w:id="1044864805">
      <w:bodyDiv w:val="1"/>
      <w:marLeft w:val="0"/>
      <w:marRight w:val="0"/>
      <w:marTop w:val="0"/>
      <w:marBottom w:val="0"/>
      <w:divBdr>
        <w:top w:val="none" w:sz="0" w:space="0" w:color="auto"/>
        <w:left w:val="none" w:sz="0" w:space="0" w:color="auto"/>
        <w:bottom w:val="none" w:sz="0" w:space="0" w:color="auto"/>
        <w:right w:val="none" w:sz="0" w:space="0" w:color="auto"/>
      </w:divBdr>
    </w:div>
    <w:div w:id="1105073778">
      <w:bodyDiv w:val="1"/>
      <w:marLeft w:val="0"/>
      <w:marRight w:val="0"/>
      <w:marTop w:val="0"/>
      <w:marBottom w:val="0"/>
      <w:divBdr>
        <w:top w:val="none" w:sz="0" w:space="0" w:color="auto"/>
        <w:left w:val="none" w:sz="0" w:space="0" w:color="auto"/>
        <w:bottom w:val="none" w:sz="0" w:space="0" w:color="auto"/>
        <w:right w:val="none" w:sz="0" w:space="0" w:color="auto"/>
      </w:divBdr>
    </w:div>
    <w:div w:id="1131633735">
      <w:bodyDiv w:val="1"/>
      <w:marLeft w:val="0"/>
      <w:marRight w:val="0"/>
      <w:marTop w:val="0"/>
      <w:marBottom w:val="0"/>
      <w:divBdr>
        <w:top w:val="none" w:sz="0" w:space="0" w:color="auto"/>
        <w:left w:val="none" w:sz="0" w:space="0" w:color="auto"/>
        <w:bottom w:val="none" w:sz="0" w:space="0" w:color="auto"/>
        <w:right w:val="none" w:sz="0" w:space="0" w:color="auto"/>
      </w:divBdr>
    </w:div>
    <w:div w:id="1134906129">
      <w:bodyDiv w:val="1"/>
      <w:marLeft w:val="0"/>
      <w:marRight w:val="0"/>
      <w:marTop w:val="0"/>
      <w:marBottom w:val="0"/>
      <w:divBdr>
        <w:top w:val="none" w:sz="0" w:space="0" w:color="auto"/>
        <w:left w:val="none" w:sz="0" w:space="0" w:color="auto"/>
        <w:bottom w:val="none" w:sz="0" w:space="0" w:color="auto"/>
        <w:right w:val="none" w:sz="0" w:space="0" w:color="auto"/>
      </w:divBdr>
    </w:div>
    <w:div w:id="1330674262">
      <w:bodyDiv w:val="1"/>
      <w:marLeft w:val="0"/>
      <w:marRight w:val="0"/>
      <w:marTop w:val="0"/>
      <w:marBottom w:val="0"/>
      <w:divBdr>
        <w:top w:val="none" w:sz="0" w:space="0" w:color="auto"/>
        <w:left w:val="none" w:sz="0" w:space="0" w:color="auto"/>
        <w:bottom w:val="none" w:sz="0" w:space="0" w:color="auto"/>
        <w:right w:val="none" w:sz="0" w:space="0" w:color="auto"/>
      </w:divBdr>
    </w:div>
    <w:div w:id="1342388735">
      <w:bodyDiv w:val="1"/>
      <w:marLeft w:val="0"/>
      <w:marRight w:val="0"/>
      <w:marTop w:val="0"/>
      <w:marBottom w:val="0"/>
      <w:divBdr>
        <w:top w:val="none" w:sz="0" w:space="0" w:color="auto"/>
        <w:left w:val="none" w:sz="0" w:space="0" w:color="auto"/>
        <w:bottom w:val="none" w:sz="0" w:space="0" w:color="auto"/>
        <w:right w:val="none" w:sz="0" w:space="0" w:color="auto"/>
      </w:divBdr>
    </w:div>
    <w:div w:id="1345210696">
      <w:bodyDiv w:val="1"/>
      <w:marLeft w:val="0"/>
      <w:marRight w:val="0"/>
      <w:marTop w:val="0"/>
      <w:marBottom w:val="0"/>
      <w:divBdr>
        <w:top w:val="none" w:sz="0" w:space="0" w:color="auto"/>
        <w:left w:val="none" w:sz="0" w:space="0" w:color="auto"/>
        <w:bottom w:val="none" w:sz="0" w:space="0" w:color="auto"/>
        <w:right w:val="none" w:sz="0" w:space="0" w:color="auto"/>
      </w:divBdr>
    </w:div>
    <w:div w:id="1409812159">
      <w:bodyDiv w:val="1"/>
      <w:marLeft w:val="0"/>
      <w:marRight w:val="0"/>
      <w:marTop w:val="0"/>
      <w:marBottom w:val="0"/>
      <w:divBdr>
        <w:top w:val="none" w:sz="0" w:space="0" w:color="auto"/>
        <w:left w:val="none" w:sz="0" w:space="0" w:color="auto"/>
        <w:bottom w:val="none" w:sz="0" w:space="0" w:color="auto"/>
        <w:right w:val="none" w:sz="0" w:space="0" w:color="auto"/>
      </w:divBdr>
    </w:div>
    <w:div w:id="1419594063">
      <w:bodyDiv w:val="1"/>
      <w:marLeft w:val="0"/>
      <w:marRight w:val="0"/>
      <w:marTop w:val="0"/>
      <w:marBottom w:val="0"/>
      <w:divBdr>
        <w:top w:val="none" w:sz="0" w:space="0" w:color="auto"/>
        <w:left w:val="none" w:sz="0" w:space="0" w:color="auto"/>
        <w:bottom w:val="none" w:sz="0" w:space="0" w:color="auto"/>
        <w:right w:val="none" w:sz="0" w:space="0" w:color="auto"/>
      </w:divBdr>
    </w:div>
    <w:div w:id="1443378122">
      <w:bodyDiv w:val="1"/>
      <w:marLeft w:val="0"/>
      <w:marRight w:val="0"/>
      <w:marTop w:val="0"/>
      <w:marBottom w:val="0"/>
      <w:divBdr>
        <w:top w:val="none" w:sz="0" w:space="0" w:color="auto"/>
        <w:left w:val="none" w:sz="0" w:space="0" w:color="auto"/>
        <w:bottom w:val="none" w:sz="0" w:space="0" w:color="auto"/>
        <w:right w:val="none" w:sz="0" w:space="0" w:color="auto"/>
      </w:divBdr>
    </w:div>
    <w:div w:id="1451780260">
      <w:bodyDiv w:val="1"/>
      <w:marLeft w:val="0"/>
      <w:marRight w:val="0"/>
      <w:marTop w:val="0"/>
      <w:marBottom w:val="0"/>
      <w:divBdr>
        <w:top w:val="none" w:sz="0" w:space="0" w:color="auto"/>
        <w:left w:val="none" w:sz="0" w:space="0" w:color="auto"/>
        <w:bottom w:val="none" w:sz="0" w:space="0" w:color="auto"/>
        <w:right w:val="none" w:sz="0" w:space="0" w:color="auto"/>
      </w:divBdr>
    </w:div>
    <w:div w:id="1484851091">
      <w:bodyDiv w:val="1"/>
      <w:marLeft w:val="0"/>
      <w:marRight w:val="0"/>
      <w:marTop w:val="0"/>
      <w:marBottom w:val="0"/>
      <w:divBdr>
        <w:top w:val="none" w:sz="0" w:space="0" w:color="auto"/>
        <w:left w:val="none" w:sz="0" w:space="0" w:color="auto"/>
        <w:bottom w:val="none" w:sz="0" w:space="0" w:color="auto"/>
        <w:right w:val="none" w:sz="0" w:space="0" w:color="auto"/>
      </w:divBdr>
    </w:div>
    <w:div w:id="1497069192">
      <w:bodyDiv w:val="1"/>
      <w:marLeft w:val="0"/>
      <w:marRight w:val="0"/>
      <w:marTop w:val="0"/>
      <w:marBottom w:val="0"/>
      <w:divBdr>
        <w:top w:val="none" w:sz="0" w:space="0" w:color="auto"/>
        <w:left w:val="none" w:sz="0" w:space="0" w:color="auto"/>
        <w:bottom w:val="none" w:sz="0" w:space="0" w:color="auto"/>
        <w:right w:val="none" w:sz="0" w:space="0" w:color="auto"/>
      </w:divBdr>
    </w:div>
    <w:div w:id="1507135415">
      <w:bodyDiv w:val="1"/>
      <w:marLeft w:val="0"/>
      <w:marRight w:val="0"/>
      <w:marTop w:val="0"/>
      <w:marBottom w:val="0"/>
      <w:divBdr>
        <w:top w:val="none" w:sz="0" w:space="0" w:color="auto"/>
        <w:left w:val="none" w:sz="0" w:space="0" w:color="auto"/>
        <w:bottom w:val="none" w:sz="0" w:space="0" w:color="auto"/>
        <w:right w:val="none" w:sz="0" w:space="0" w:color="auto"/>
      </w:divBdr>
    </w:div>
    <w:div w:id="1516768833">
      <w:bodyDiv w:val="1"/>
      <w:marLeft w:val="0"/>
      <w:marRight w:val="0"/>
      <w:marTop w:val="0"/>
      <w:marBottom w:val="0"/>
      <w:divBdr>
        <w:top w:val="none" w:sz="0" w:space="0" w:color="auto"/>
        <w:left w:val="none" w:sz="0" w:space="0" w:color="auto"/>
        <w:bottom w:val="none" w:sz="0" w:space="0" w:color="auto"/>
        <w:right w:val="none" w:sz="0" w:space="0" w:color="auto"/>
      </w:divBdr>
      <w:divsChild>
        <w:div w:id="1065105828">
          <w:marLeft w:val="0"/>
          <w:marRight w:val="0"/>
          <w:marTop w:val="0"/>
          <w:marBottom w:val="0"/>
          <w:divBdr>
            <w:top w:val="none" w:sz="0" w:space="0" w:color="auto"/>
            <w:left w:val="none" w:sz="0" w:space="0" w:color="auto"/>
            <w:bottom w:val="none" w:sz="0" w:space="0" w:color="auto"/>
            <w:right w:val="none" w:sz="0" w:space="0" w:color="auto"/>
          </w:divBdr>
          <w:divsChild>
            <w:div w:id="880049059">
              <w:marLeft w:val="0"/>
              <w:marRight w:val="0"/>
              <w:marTop w:val="0"/>
              <w:marBottom w:val="0"/>
              <w:divBdr>
                <w:top w:val="none" w:sz="0" w:space="0" w:color="auto"/>
                <w:left w:val="none" w:sz="0" w:space="0" w:color="auto"/>
                <w:bottom w:val="none" w:sz="0" w:space="0" w:color="auto"/>
                <w:right w:val="none" w:sz="0" w:space="0" w:color="auto"/>
              </w:divBdr>
              <w:divsChild>
                <w:div w:id="5532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72948">
      <w:bodyDiv w:val="1"/>
      <w:marLeft w:val="0"/>
      <w:marRight w:val="0"/>
      <w:marTop w:val="0"/>
      <w:marBottom w:val="0"/>
      <w:divBdr>
        <w:top w:val="none" w:sz="0" w:space="0" w:color="auto"/>
        <w:left w:val="none" w:sz="0" w:space="0" w:color="auto"/>
        <w:bottom w:val="none" w:sz="0" w:space="0" w:color="auto"/>
        <w:right w:val="none" w:sz="0" w:space="0" w:color="auto"/>
      </w:divBdr>
    </w:div>
    <w:div w:id="1739471143">
      <w:bodyDiv w:val="1"/>
      <w:marLeft w:val="0"/>
      <w:marRight w:val="0"/>
      <w:marTop w:val="0"/>
      <w:marBottom w:val="0"/>
      <w:divBdr>
        <w:top w:val="none" w:sz="0" w:space="0" w:color="auto"/>
        <w:left w:val="none" w:sz="0" w:space="0" w:color="auto"/>
        <w:bottom w:val="none" w:sz="0" w:space="0" w:color="auto"/>
        <w:right w:val="none" w:sz="0" w:space="0" w:color="auto"/>
      </w:divBdr>
    </w:div>
    <w:div w:id="1758013052">
      <w:bodyDiv w:val="1"/>
      <w:marLeft w:val="0"/>
      <w:marRight w:val="0"/>
      <w:marTop w:val="0"/>
      <w:marBottom w:val="0"/>
      <w:divBdr>
        <w:top w:val="none" w:sz="0" w:space="0" w:color="auto"/>
        <w:left w:val="none" w:sz="0" w:space="0" w:color="auto"/>
        <w:bottom w:val="none" w:sz="0" w:space="0" w:color="auto"/>
        <w:right w:val="none" w:sz="0" w:space="0" w:color="auto"/>
      </w:divBdr>
    </w:div>
    <w:div w:id="1766342874">
      <w:bodyDiv w:val="1"/>
      <w:marLeft w:val="0"/>
      <w:marRight w:val="0"/>
      <w:marTop w:val="0"/>
      <w:marBottom w:val="0"/>
      <w:divBdr>
        <w:top w:val="none" w:sz="0" w:space="0" w:color="auto"/>
        <w:left w:val="none" w:sz="0" w:space="0" w:color="auto"/>
        <w:bottom w:val="none" w:sz="0" w:space="0" w:color="auto"/>
        <w:right w:val="none" w:sz="0" w:space="0" w:color="auto"/>
      </w:divBdr>
    </w:div>
    <w:div w:id="1783720902">
      <w:bodyDiv w:val="1"/>
      <w:marLeft w:val="0"/>
      <w:marRight w:val="0"/>
      <w:marTop w:val="0"/>
      <w:marBottom w:val="0"/>
      <w:divBdr>
        <w:top w:val="none" w:sz="0" w:space="0" w:color="auto"/>
        <w:left w:val="none" w:sz="0" w:space="0" w:color="auto"/>
        <w:bottom w:val="none" w:sz="0" w:space="0" w:color="auto"/>
        <w:right w:val="none" w:sz="0" w:space="0" w:color="auto"/>
      </w:divBdr>
    </w:div>
    <w:div w:id="1797915271">
      <w:bodyDiv w:val="1"/>
      <w:marLeft w:val="0"/>
      <w:marRight w:val="0"/>
      <w:marTop w:val="0"/>
      <w:marBottom w:val="0"/>
      <w:divBdr>
        <w:top w:val="none" w:sz="0" w:space="0" w:color="auto"/>
        <w:left w:val="none" w:sz="0" w:space="0" w:color="auto"/>
        <w:bottom w:val="none" w:sz="0" w:space="0" w:color="auto"/>
        <w:right w:val="none" w:sz="0" w:space="0" w:color="auto"/>
      </w:divBdr>
    </w:div>
    <w:div w:id="1914924461">
      <w:bodyDiv w:val="1"/>
      <w:marLeft w:val="0"/>
      <w:marRight w:val="0"/>
      <w:marTop w:val="0"/>
      <w:marBottom w:val="0"/>
      <w:divBdr>
        <w:top w:val="none" w:sz="0" w:space="0" w:color="auto"/>
        <w:left w:val="none" w:sz="0" w:space="0" w:color="auto"/>
        <w:bottom w:val="none" w:sz="0" w:space="0" w:color="auto"/>
        <w:right w:val="none" w:sz="0" w:space="0" w:color="auto"/>
      </w:divBdr>
    </w:div>
    <w:div w:id="1977756117">
      <w:bodyDiv w:val="1"/>
      <w:marLeft w:val="0"/>
      <w:marRight w:val="0"/>
      <w:marTop w:val="0"/>
      <w:marBottom w:val="0"/>
      <w:divBdr>
        <w:top w:val="none" w:sz="0" w:space="0" w:color="auto"/>
        <w:left w:val="none" w:sz="0" w:space="0" w:color="auto"/>
        <w:bottom w:val="none" w:sz="0" w:space="0" w:color="auto"/>
        <w:right w:val="none" w:sz="0" w:space="0" w:color="auto"/>
      </w:divBdr>
    </w:div>
    <w:div w:id="2120908294">
      <w:bodyDiv w:val="1"/>
      <w:marLeft w:val="0"/>
      <w:marRight w:val="0"/>
      <w:marTop w:val="0"/>
      <w:marBottom w:val="0"/>
      <w:divBdr>
        <w:top w:val="none" w:sz="0" w:space="0" w:color="auto"/>
        <w:left w:val="none" w:sz="0" w:space="0" w:color="auto"/>
        <w:bottom w:val="none" w:sz="0" w:space="0" w:color="auto"/>
        <w:right w:val="none" w:sz="0" w:space="0" w:color="auto"/>
      </w:divBdr>
    </w:div>
    <w:div w:id="2126465608">
      <w:bodyDiv w:val="1"/>
      <w:marLeft w:val="0"/>
      <w:marRight w:val="0"/>
      <w:marTop w:val="0"/>
      <w:marBottom w:val="0"/>
      <w:divBdr>
        <w:top w:val="none" w:sz="0" w:space="0" w:color="auto"/>
        <w:left w:val="none" w:sz="0" w:space="0" w:color="auto"/>
        <w:bottom w:val="none" w:sz="0" w:space="0" w:color="auto"/>
        <w:right w:val="none" w:sz="0" w:space="0" w:color="auto"/>
      </w:divBdr>
    </w:div>
    <w:div w:id="214126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hare-komm.kombit.dk/P133/Ibrugtagning%20og%20test/Delte%20dokumenter/Brugervejledning%20til%20Administrationsmodulet%20for%20myndigheder.pdf" TargetMode="External"/><Relationship Id="rId18" Type="http://schemas.openxmlformats.org/officeDocument/2006/relationships/image" Target="media/image1.emf"/><Relationship Id="rId26" Type="http://schemas.microsoft.com/office/2007/relationships/diagramDrawing" Target="diagrams/drawing1.xm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package" Target="embeddings/Microsoft_Excel_Worksheet2.xlsx"/><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share-komm.kombit.dk/P133/Ibrugtagning%20og%20test/Delte%20dokumenter/Brugervejledning%20til%20Administrationsmodulet%20for%20leverand%C3%B8rer.pdf" TargetMode="External"/><Relationship Id="rId17" Type="http://schemas.openxmlformats.org/officeDocument/2006/relationships/hyperlink" Target="https://share-komm.kombit.dk/P133/Integrationsbeskrivelser/SF1500%20-%20Organisation%20-%20services%20v.2.4.0.pdf" TargetMode="External"/><Relationship Id="rId25" Type="http://schemas.openxmlformats.org/officeDocument/2006/relationships/diagramColors" Target="diagrams/colors1.xml"/><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share-komm.kombit.dk/P133/Integrationsbeskrivelser/Forms/Grp%20snitfladengler%20Release.aspx" TargetMode="External"/><Relationship Id="rId20" Type="http://schemas.openxmlformats.org/officeDocument/2006/relationships/image" Target="media/image2.emf"/><Relationship Id="rId29" Type="http://schemas.openxmlformats.org/officeDocument/2006/relationships/hyperlink" Target="mailto:kdi@kombit.d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are-komm.kombit.dk/P133/Referencedokumenter/STS%20Anvisninger/" TargetMode="External"/><Relationship Id="rId24" Type="http://schemas.openxmlformats.org/officeDocument/2006/relationships/diagramQuickStyle" Target="diagrams/quickStyle1.xml"/><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share-komm.kombit.dk/P133/Ibrugtagning%20og%20test/Delte%20dokumenter/Vejledning%20til%20udarbejdelse%20af%20jobfunktionsroller%20for%20kommuner.pdf" TargetMode="External"/><Relationship Id="rId23" Type="http://schemas.openxmlformats.org/officeDocument/2006/relationships/diagramLayout" Target="diagrams/layout1.xml"/><Relationship Id="rId28" Type="http://schemas.openxmlformats.org/officeDocument/2006/relationships/hyperlink" Target="mailto:kdi@kombit.dk"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package" Target="embeddings/Microsoft_PowerPoint_Presentation1.pptx"/><Relationship Id="rId31" Type="http://schemas.openxmlformats.org/officeDocument/2006/relationships/hyperlink" Target="mailto:kdi@kombit.d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rganisation.eksterntest-stoettesystemerne.dk/sts-rest-organisation/" TargetMode="External"/><Relationship Id="rId22" Type="http://schemas.openxmlformats.org/officeDocument/2006/relationships/diagramData" Target="diagrams/data1.xml"/><Relationship Id="rId27" Type="http://schemas.openxmlformats.org/officeDocument/2006/relationships/hyperlink" Target="mailto:kdi@kombit.dk" TargetMode="External"/><Relationship Id="rId30" Type="http://schemas.openxmlformats.org/officeDocument/2006/relationships/hyperlink" Target="mailto:kdi@kombit.dk" TargetMode="External"/><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6BE1AB-133F-4A4F-A14E-4CF4949F5923}" type="doc">
      <dgm:prSet loTypeId="urn:microsoft.com/office/officeart/2005/8/layout/hChevron3" loCatId="" qsTypeId="urn:microsoft.com/office/officeart/2005/8/quickstyle/simple1" qsCatId="simple" csTypeId="urn:microsoft.com/office/officeart/2005/8/colors/accent1_2" csCatId="accent1" phldr="1"/>
      <dgm:spPr/>
    </dgm:pt>
    <dgm:pt modelId="{FF44C1AC-B20C-324D-B97F-EE786E04E43F}">
      <dgm:prSet phldrT="[Tekst]"/>
      <dgm:spPr/>
      <dgm:t>
        <a:bodyPr/>
        <a:lstStyle/>
        <a:p>
          <a:r>
            <a:rPr lang="da-DK"/>
            <a:t>Baselining</a:t>
          </a:r>
        </a:p>
      </dgm:t>
    </dgm:pt>
    <dgm:pt modelId="{A13DDA91-186B-1141-B64D-A4E761FAFB04}" type="parTrans" cxnId="{DEFFA90E-B0B1-5741-9E51-EFCEDF643758}">
      <dgm:prSet/>
      <dgm:spPr/>
      <dgm:t>
        <a:bodyPr/>
        <a:lstStyle/>
        <a:p>
          <a:endParaRPr lang="da-DK"/>
        </a:p>
      </dgm:t>
    </dgm:pt>
    <dgm:pt modelId="{07CFB65A-821B-9D4F-828A-5A96C979E2AE}" type="sibTrans" cxnId="{DEFFA90E-B0B1-5741-9E51-EFCEDF643758}">
      <dgm:prSet/>
      <dgm:spPr/>
      <dgm:t>
        <a:bodyPr/>
        <a:lstStyle/>
        <a:p>
          <a:endParaRPr lang="da-DK"/>
        </a:p>
      </dgm:t>
    </dgm:pt>
    <dgm:pt modelId="{7674B86F-3211-3E44-BC06-D223BBFC227C}">
      <dgm:prSet/>
      <dgm:spPr/>
      <dgm:t>
        <a:bodyPr/>
        <a:lstStyle/>
        <a:p>
          <a:r>
            <a:rPr lang="da-DK"/>
            <a:t>Test 1-X</a:t>
          </a:r>
        </a:p>
      </dgm:t>
    </dgm:pt>
    <dgm:pt modelId="{190432B6-3636-DD48-904B-B09B2AA35770}" type="parTrans" cxnId="{89F46A30-97E1-A744-9BB0-4D14C7EABFD7}">
      <dgm:prSet/>
      <dgm:spPr/>
      <dgm:t>
        <a:bodyPr/>
        <a:lstStyle/>
        <a:p>
          <a:endParaRPr lang="da-DK"/>
        </a:p>
      </dgm:t>
    </dgm:pt>
    <dgm:pt modelId="{65D869C3-165C-B64E-AD67-957C40656740}" type="sibTrans" cxnId="{89F46A30-97E1-A744-9BB0-4D14C7EABFD7}">
      <dgm:prSet/>
      <dgm:spPr/>
      <dgm:t>
        <a:bodyPr/>
        <a:lstStyle/>
        <a:p>
          <a:endParaRPr lang="da-DK"/>
        </a:p>
      </dgm:t>
    </dgm:pt>
    <dgm:pt modelId="{EA3508C2-319E-9F44-B387-1A79592EFAAB}">
      <dgm:prSet/>
      <dgm:spPr/>
      <dgm:t>
        <a:bodyPr/>
        <a:lstStyle/>
        <a:p>
          <a:r>
            <a:rPr lang="da-DK"/>
            <a:t>Rapport</a:t>
          </a:r>
        </a:p>
      </dgm:t>
    </dgm:pt>
    <dgm:pt modelId="{8211BE63-4DF0-D14F-ADC9-5AFB22A509B1}" type="parTrans" cxnId="{DC7C73B1-F67E-D04A-A13C-63ECF0C883C1}">
      <dgm:prSet/>
      <dgm:spPr/>
      <dgm:t>
        <a:bodyPr/>
        <a:lstStyle/>
        <a:p>
          <a:endParaRPr lang="da-DK"/>
        </a:p>
      </dgm:t>
    </dgm:pt>
    <dgm:pt modelId="{3D7AC911-8DD6-2D49-85AE-EB516CCDD3AC}" type="sibTrans" cxnId="{DC7C73B1-F67E-D04A-A13C-63ECF0C883C1}">
      <dgm:prSet/>
      <dgm:spPr/>
      <dgm:t>
        <a:bodyPr/>
        <a:lstStyle/>
        <a:p>
          <a:endParaRPr lang="da-DK"/>
        </a:p>
      </dgm:t>
    </dgm:pt>
    <dgm:pt modelId="{BAF22288-B1FA-E74C-984D-31434F2EDD9E}">
      <dgm:prSet/>
      <dgm:spPr/>
      <dgm:t>
        <a:bodyPr/>
        <a:lstStyle/>
        <a:p>
          <a:r>
            <a:rPr lang="da-DK"/>
            <a:t>Godkendelse</a:t>
          </a:r>
        </a:p>
      </dgm:t>
    </dgm:pt>
    <dgm:pt modelId="{CE5F4A7B-3D20-8E45-B20E-8EBF4B25094B}" type="parTrans" cxnId="{0095B7FF-8010-924F-B735-5FA1D09FEF01}">
      <dgm:prSet/>
      <dgm:spPr/>
      <dgm:t>
        <a:bodyPr/>
        <a:lstStyle/>
        <a:p>
          <a:endParaRPr lang="da-DK"/>
        </a:p>
      </dgm:t>
    </dgm:pt>
    <dgm:pt modelId="{B6855A37-173A-3A43-9919-082C1C6095A2}" type="sibTrans" cxnId="{0095B7FF-8010-924F-B735-5FA1D09FEF01}">
      <dgm:prSet/>
      <dgm:spPr/>
      <dgm:t>
        <a:bodyPr/>
        <a:lstStyle/>
        <a:p>
          <a:endParaRPr lang="da-DK"/>
        </a:p>
      </dgm:t>
    </dgm:pt>
    <dgm:pt modelId="{10CE5BC8-D7E9-9247-89BA-E77098D97BC2}">
      <dgm:prSet/>
      <dgm:spPr>
        <a:solidFill>
          <a:schemeClr val="bg2"/>
        </a:solidFill>
      </dgm:spPr>
      <dgm:t>
        <a:bodyPr/>
        <a:lstStyle/>
        <a:p>
          <a:r>
            <a:rPr lang="da-DK"/>
            <a:t>Forberedelse</a:t>
          </a:r>
        </a:p>
      </dgm:t>
    </dgm:pt>
    <dgm:pt modelId="{FF510D07-8FD5-594C-AC21-DAB51A53E83B}" type="parTrans" cxnId="{F44A6DAB-9714-7543-BC6C-E3DFE1BFF7F5}">
      <dgm:prSet/>
      <dgm:spPr/>
      <dgm:t>
        <a:bodyPr/>
        <a:lstStyle/>
        <a:p>
          <a:endParaRPr lang="da-DK"/>
        </a:p>
      </dgm:t>
    </dgm:pt>
    <dgm:pt modelId="{25B7FC92-3647-4A49-836E-D79F9EE60AD8}" type="sibTrans" cxnId="{F44A6DAB-9714-7543-BC6C-E3DFE1BFF7F5}">
      <dgm:prSet/>
      <dgm:spPr/>
      <dgm:t>
        <a:bodyPr/>
        <a:lstStyle/>
        <a:p>
          <a:endParaRPr lang="da-DK"/>
        </a:p>
      </dgm:t>
    </dgm:pt>
    <dgm:pt modelId="{655F31CC-85BA-3D40-BE62-A020603A402C}" type="pres">
      <dgm:prSet presAssocID="{E36BE1AB-133F-4A4F-A14E-4CF4949F5923}" presName="Name0" presStyleCnt="0">
        <dgm:presLayoutVars>
          <dgm:dir/>
          <dgm:resizeHandles val="exact"/>
        </dgm:presLayoutVars>
      </dgm:prSet>
      <dgm:spPr/>
    </dgm:pt>
    <dgm:pt modelId="{4F16ED48-4862-8C4D-B631-2E3253D8CA31}" type="pres">
      <dgm:prSet presAssocID="{10CE5BC8-D7E9-9247-89BA-E77098D97BC2}" presName="parTxOnly" presStyleLbl="node1" presStyleIdx="0" presStyleCnt="5">
        <dgm:presLayoutVars>
          <dgm:bulletEnabled val="1"/>
        </dgm:presLayoutVars>
      </dgm:prSet>
      <dgm:spPr/>
      <dgm:t>
        <a:bodyPr/>
        <a:lstStyle/>
        <a:p>
          <a:endParaRPr lang="da-DK"/>
        </a:p>
      </dgm:t>
    </dgm:pt>
    <dgm:pt modelId="{96A801CE-7437-EE4B-859C-239F97A3EC3E}" type="pres">
      <dgm:prSet presAssocID="{25B7FC92-3647-4A49-836E-D79F9EE60AD8}" presName="parSpace" presStyleCnt="0"/>
      <dgm:spPr/>
    </dgm:pt>
    <dgm:pt modelId="{7081DD4C-5C70-A440-88ED-EEDE4650D5F4}" type="pres">
      <dgm:prSet presAssocID="{FF44C1AC-B20C-324D-B97F-EE786E04E43F}" presName="parTxOnly" presStyleLbl="node1" presStyleIdx="1" presStyleCnt="5">
        <dgm:presLayoutVars>
          <dgm:bulletEnabled val="1"/>
        </dgm:presLayoutVars>
      </dgm:prSet>
      <dgm:spPr/>
      <dgm:t>
        <a:bodyPr/>
        <a:lstStyle/>
        <a:p>
          <a:endParaRPr lang="da-DK"/>
        </a:p>
      </dgm:t>
    </dgm:pt>
    <dgm:pt modelId="{B1A1DA49-75DA-1B47-BB95-33B23CAB9CB8}" type="pres">
      <dgm:prSet presAssocID="{07CFB65A-821B-9D4F-828A-5A96C979E2AE}" presName="parSpace" presStyleCnt="0"/>
      <dgm:spPr/>
    </dgm:pt>
    <dgm:pt modelId="{02C0B799-98D7-B14E-89E8-C2D911E46070}" type="pres">
      <dgm:prSet presAssocID="{7674B86F-3211-3E44-BC06-D223BBFC227C}" presName="parTxOnly" presStyleLbl="node1" presStyleIdx="2" presStyleCnt="5">
        <dgm:presLayoutVars>
          <dgm:bulletEnabled val="1"/>
        </dgm:presLayoutVars>
      </dgm:prSet>
      <dgm:spPr/>
      <dgm:t>
        <a:bodyPr/>
        <a:lstStyle/>
        <a:p>
          <a:endParaRPr lang="da-DK"/>
        </a:p>
      </dgm:t>
    </dgm:pt>
    <dgm:pt modelId="{ED180DA3-6DA4-DF41-B1AD-87989984FD25}" type="pres">
      <dgm:prSet presAssocID="{65D869C3-165C-B64E-AD67-957C40656740}" presName="parSpace" presStyleCnt="0"/>
      <dgm:spPr/>
    </dgm:pt>
    <dgm:pt modelId="{0563EB14-5D8A-A345-AD36-A8FC65969B22}" type="pres">
      <dgm:prSet presAssocID="{EA3508C2-319E-9F44-B387-1A79592EFAAB}" presName="parTxOnly" presStyleLbl="node1" presStyleIdx="3" presStyleCnt="5">
        <dgm:presLayoutVars>
          <dgm:bulletEnabled val="1"/>
        </dgm:presLayoutVars>
      </dgm:prSet>
      <dgm:spPr/>
      <dgm:t>
        <a:bodyPr/>
        <a:lstStyle/>
        <a:p>
          <a:endParaRPr lang="da-DK"/>
        </a:p>
      </dgm:t>
    </dgm:pt>
    <dgm:pt modelId="{C76E30A0-EC99-5A48-BD68-1678061844FA}" type="pres">
      <dgm:prSet presAssocID="{3D7AC911-8DD6-2D49-85AE-EB516CCDD3AC}" presName="parSpace" presStyleCnt="0"/>
      <dgm:spPr/>
    </dgm:pt>
    <dgm:pt modelId="{54D7F6C6-77DB-074D-9C44-80EE4BC2038C}" type="pres">
      <dgm:prSet presAssocID="{BAF22288-B1FA-E74C-984D-31434F2EDD9E}" presName="parTxOnly" presStyleLbl="node1" presStyleIdx="4" presStyleCnt="5">
        <dgm:presLayoutVars>
          <dgm:bulletEnabled val="1"/>
        </dgm:presLayoutVars>
      </dgm:prSet>
      <dgm:spPr/>
      <dgm:t>
        <a:bodyPr/>
        <a:lstStyle/>
        <a:p>
          <a:endParaRPr lang="da-DK"/>
        </a:p>
      </dgm:t>
    </dgm:pt>
  </dgm:ptLst>
  <dgm:cxnLst>
    <dgm:cxn modelId="{F44A6DAB-9714-7543-BC6C-E3DFE1BFF7F5}" srcId="{E36BE1AB-133F-4A4F-A14E-4CF4949F5923}" destId="{10CE5BC8-D7E9-9247-89BA-E77098D97BC2}" srcOrd="0" destOrd="0" parTransId="{FF510D07-8FD5-594C-AC21-DAB51A53E83B}" sibTransId="{25B7FC92-3647-4A49-836E-D79F9EE60AD8}"/>
    <dgm:cxn modelId="{89F46A30-97E1-A744-9BB0-4D14C7EABFD7}" srcId="{E36BE1AB-133F-4A4F-A14E-4CF4949F5923}" destId="{7674B86F-3211-3E44-BC06-D223BBFC227C}" srcOrd="2" destOrd="0" parTransId="{190432B6-3636-DD48-904B-B09B2AA35770}" sibTransId="{65D869C3-165C-B64E-AD67-957C40656740}"/>
    <dgm:cxn modelId="{DEFFA90E-B0B1-5741-9E51-EFCEDF643758}" srcId="{E36BE1AB-133F-4A4F-A14E-4CF4949F5923}" destId="{FF44C1AC-B20C-324D-B97F-EE786E04E43F}" srcOrd="1" destOrd="0" parTransId="{A13DDA91-186B-1141-B64D-A4E761FAFB04}" sibTransId="{07CFB65A-821B-9D4F-828A-5A96C979E2AE}"/>
    <dgm:cxn modelId="{FAA3C50B-B762-BF47-A826-7419E15B5262}" type="presOf" srcId="{EA3508C2-319E-9F44-B387-1A79592EFAAB}" destId="{0563EB14-5D8A-A345-AD36-A8FC65969B22}" srcOrd="0" destOrd="0" presId="urn:microsoft.com/office/officeart/2005/8/layout/hChevron3"/>
    <dgm:cxn modelId="{8B912A8A-9574-B047-90A9-1EFBDE9FD7F1}" type="presOf" srcId="{FF44C1AC-B20C-324D-B97F-EE786E04E43F}" destId="{7081DD4C-5C70-A440-88ED-EEDE4650D5F4}" srcOrd="0" destOrd="0" presId="urn:microsoft.com/office/officeart/2005/8/layout/hChevron3"/>
    <dgm:cxn modelId="{15EE317B-7E16-C84F-8CDF-88E774F85F52}" type="presOf" srcId="{10CE5BC8-D7E9-9247-89BA-E77098D97BC2}" destId="{4F16ED48-4862-8C4D-B631-2E3253D8CA31}" srcOrd="0" destOrd="0" presId="urn:microsoft.com/office/officeart/2005/8/layout/hChevron3"/>
    <dgm:cxn modelId="{563C6FFE-1B46-FD40-85C8-D60379AF3B48}" type="presOf" srcId="{BAF22288-B1FA-E74C-984D-31434F2EDD9E}" destId="{54D7F6C6-77DB-074D-9C44-80EE4BC2038C}" srcOrd="0" destOrd="0" presId="urn:microsoft.com/office/officeart/2005/8/layout/hChevron3"/>
    <dgm:cxn modelId="{D36B087D-002C-8E4C-92AF-7550789FC869}" type="presOf" srcId="{7674B86F-3211-3E44-BC06-D223BBFC227C}" destId="{02C0B799-98D7-B14E-89E8-C2D911E46070}" srcOrd="0" destOrd="0" presId="urn:microsoft.com/office/officeart/2005/8/layout/hChevron3"/>
    <dgm:cxn modelId="{0095B7FF-8010-924F-B735-5FA1D09FEF01}" srcId="{E36BE1AB-133F-4A4F-A14E-4CF4949F5923}" destId="{BAF22288-B1FA-E74C-984D-31434F2EDD9E}" srcOrd="4" destOrd="0" parTransId="{CE5F4A7B-3D20-8E45-B20E-8EBF4B25094B}" sibTransId="{B6855A37-173A-3A43-9919-082C1C6095A2}"/>
    <dgm:cxn modelId="{A1D5D199-40CD-9D45-ADD0-5D882FE6180C}" type="presOf" srcId="{E36BE1AB-133F-4A4F-A14E-4CF4949F5923}" destId="{655F31CC-85BA-3D40-BE62-A020603A402C}" srcOrd="0" destOrd="0" presId="urn:microsoft.com/office/officeart/2005/8/layout/hChevron3"/>
    <dgm:cxn modelId="{DC7C73B1-F67E-D04A-A13C-63ECF0C883C1}" srcId="{E36BE1AB-133F-4A4F-A14E-4CF4949F5923}" destId="{EA3508C2-319E-9F44-B387-1A79592EFAAB}" srcOrd="3" destOrd="0" parTransId="{8211BE63-4DF0-D14F-ADC9-5AFB22A509B1}" sibTransId="{3D7AC911-8DD6-2D49-85AE-EB516CCDD3AC}"/>
    <dgm:cxn modelId="{E81732AA-CB93-294E-A5A5-B1CF7B85ABCB}" type="presParOf" srcId="{655F31CC-85BA-3D40-BE62-A020603A402C}" destId="{4F16ED48-4862-8C4D-B631-2E3253D8CA31}" srcOrd="0" destOrd="0" presId="urn:microsoft.com/office/officeart/2005/8/layout/hChevron3"/>
    <dgm:cxn modelId="{EE365A28-8C3C-4247-9CE1-B44C7CDD0F68}" type="presParOf" srcId="{655F31CC-85BA-3D40-BE62-A020603A402C}" destId="{96A801CE-7437-EE4B-859C-239F97A3EC3E}" srcOrd="1" destOrd="0" presId="urn:microsoft.com/office/officeart/2005/8/layout/hChevron3"/>
    <dgm:cxn modelId="{E40FBFBE-AA68-A04D-BD84-3B3E99FC0635}" type="presParOf" srcId="{655F31CC-85BA-3D40-BE62-A020603A402C}" destId="{7081DD4C-5C70-A440-88ED-EEDE4650D5F4}" srcOrd="2" destOrd="0" presId="urn:microsoft.com/office/officeart/2005/8/layout/hChevron3"/>
    <dgm:cxn modelId="{9B6F0A4E-8BBD-A142-BCA3-EE26ADEE0A2C}" type="presParOf" srcId="{655F31CC-85BA-3D40-BE62-A020603A402C}" destId="{B1A1DA49-75DA-1B47-BB95-33B23CAB9CB8}" srcOrd="3" destOrd="0" presId="urn:microsoft.com/office/officeart/2005/8/layout/hChevron3"/>
    <dgm:cxn modelId="{A6F8F1E8-6D3B-1544-9B93-A7A154D8E355}" type="presParOf" srcId="{655F31CC-85BA-3D40-BE62-A020603A402C}" destId="{02C0B799-98D7-B14E-89E8-C2D911E46070}" srcOrd="4" destOrd="0" presId="urn:microsoft.com/office/officeart/2005/8/layout/hChevron3"/>
    <dgm:cxn modelId="{D388D69E-4E7D-A34A-8F2B-91FE2578C765}" type="presParOf" srcId="{655F31CC-85BA-3D40-BE62-A020603A402C}" destId="{ED180DA3-6DA4-DF41-B1AD-87989984FD25}" srcOrd="5" destOrd="0" presId="urn:microsoft.com/office/officeart/2005/8/layout/hChevron3"/>
    <dgm:cxn modelId="{39C7978B-07CD-9C4A-97A3-7BC287803993}" type="presParOf" srcId="{655F31CC-85BA-3D40-BE62-A020603A402C}" destId="{0563EB14-5D8A-A345-AD36-A8FC65969B22}" srcOrd="6" destOrd="0" presId="urn:microsoft.com/office/officeart/2005/8/layout/hChevron3"/>
    <dgm:cxn modelId="{835433FF-9135-C44E-BF26-04958A14945F}" type="presParOf" srcId="{655F31CC-85BA-3D40-BE62-A020603A402C}" destId="{C76E30A0-EC99-5A48-BD68-1678061844FA}" srcOrd="7" destOrd="0" presId="urn:microsoft.com/office/officeart/2005/8/layout/hChevron3"/>
    <dgm:cxn modelId="{EA25E4AF-9F91-3241-AF2D-41A3A52CCF46}" type="presParOf" srcId="{655F31CC-85BA-3D40-BE62-A020603A402C}" destId="{54D7F6C6-77DB-074D-9C44-80EE4BC2038C}" srcOrd="8" destOrd="0" presId="urn:microsoft.com/office/officeart/2005/8/layout/hChevron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16ED48-4862-8C4D-B631-2E3253D8CA31}">
      <dsp:nvSpPr>
        <dsp:cNvPr id="0" name=""/>
        <dsp:cNvSpPr/>
      </dsp:nvSpPr>
      <dsp:spPr>
        <a:xfrm>
          <a:off x="601" y="169962"/>
          <a:ext cx="1173858" cy="469543"/>
        </a:xfrm>
        <a:prstGeom prst="homePlate">
          <a:avLst/>
        </a:prstGeom>
        <a:solidFill>
          <a:schemeClr val="bg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da-DK" sz="800" kern="1200"/>
            <a:t>Forberedelse</a:t>
          </a:r>
        </a:p>
      </dsp:txBody>
      <dsp:txXfrm>
        <a:off x="601" y="169962"/>
        <a:ext cx="1056472" cy="469543"/>
      </dsp:txXfrm>
    </dsp:sp>
    <dsp:sp modelId="{7081DD4C-5C70-A440-88ED-EEDE4650D5F4}">
      <dsp:nvSpPr>
        <dsp:cNvPr id="0" name=""/>
        <dsp:cNvSpPr/>
      </dsp:nvSpPr>
      <dsp:spPr>
        <a:xfrm>
          <a:off x="939688" y="169962"/>
          <a:ext cx="1173858" cy="469543"/>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da-DK" sz="800" kern="1200"/>
            <a:t>Baselining</a:t>
          </a:r>
        </a:p>
      </dsp:txBody>
      <dsp:txXfrm>
        <a:off x="1174460" y="169962"/>
        <a:ext cx="704315" cy="469543"/>
      </dsp:txXfrm>
    </dsp:sp>
    <dsp:sp modelId="{02C0B799-98D7-B14E-89E8-C2D911E46070}">
      <dsp:nvSpPr>
        <dsp:cNvPr id="0" name=""/>
        <dsp:cNvSpPr/>
      </dsp:nvSpPr>
      <dsp:spPr>
        <a:xfrm>
          <a:off x="1878775" y="169962"/>
          <a:ext cx="1173858" cy="469543"/>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da-DK" sz="800" kern="1200"/>
            <a:t>Test 1-X</a:t>
          </a:r>
        </a:p>
      </dsp:txBody>
      <dsp:txXfrm>
        <a:off x="2113547" y="169962"/>
        <a:ext cx="704315" cy="469543"/>
      </dsp:txXfrm>
    </dsp:sp>
    <dsp:sp modelId="{0563EB14-5D8A-A345-AD36-A8FC65969B22}">
      <dsp:nvSpPr>
        <dsp:cNvPr id="0" name=""/>
        <dsp:cNvSpPr/>
      </dsp:nvSpPr>
      <dsp:spPr>
        <a:xfrm>
          <a:off x="2817862" y="169962"/>
          <a:ext cx="1173858" cy="469543"/>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da-DK" sz="800" kern="1200"/>
            <a:t>Rapport</a:t>
          </a:r>
        </a:p>
      </dsp:txBody>
      <dsp:txXfrm>
        <a:off x="3052634" y="169962"/>
        <a:ext cx="704315" cy="469543"/>
      </dsp:txXfrm>
    </dsp:sp>
    <dsp:sp modelId="{54D7F6C6-77DB-074D-9C44-80EE4BC2038C}">
      <dsp:nvSpPr>
        <dsp:cNvPr id="0" name=""/>
        <dsp:cNvSpPr/>
      </dsp:nvSpPr>
      <dsp:spPr>
        <a:xfrm>
          <a:off x="3756949" y="169962"/>
          <a:ext cx="1173858" cy="469543"/>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da-DK" sz="800" kern="1200"/>
            <a:t>Godkendelse</a:t>
          </a:r>
        </a:p>
      </dsp:txBody>
      <dsp:txXfrm>
        <a:off x="3991721" y="169962"/>
        <a:ext cx="704315" cy="469543"/>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91715EDBE1F944924D47925CB8A20F"/>
        <w:category>
          <w:name w:val="Generelt"/>
          <w:gallery w:val="placeholder"/>
        </w:category>
        <w:types>
          <w:type w:val="bbPlcHdr"/>
        </w:types>
        <w:behaviors>
          <w:behavior w:val="content"/>
        </w:behaviors>
        <w:guid w:val="{E4594EAE-9E15-174E-934D-EA8331ED4C50}"/>
      </w:docPartPr>
      <w:docPartBody>
        <w:p w:rsidR="006E71EE" w:rsidRDefault="00FE6FA2">
          <w:pPr>
            <w:pStyle w:val="2A91715EDBE1F944924D47925CB8A20F"/>
          </w:pPr>
          <w:r>
            <w:t>‍</w:t>
          </w:r>
        </w:p>
      </w:docPartBody>
    </w:docPart>
    <w:docPart>
      <w:docPartPr>
        <w:name w:val="226D46542774D84DBDAE2C5B5B70F1F3"/>
        <w:category>
          <w:name w:val="Generelt"/>
          <w:gallery w:val="placeholder"/>
        </w:category>
        <w:types>
          <w:type w:val="bbPlcHdr"/>
        </w:types>
        <w:behaviors>
          <w:behavior w:val="content"/>
        </w:behaviors>
        <w:guid w:val="{2FA5F335-3717-0840-8750-7D4331B35A08}"/>
      </w:docPartPr>
      <w:docPartBody>
        <w:p w:rsidR="006E71EE" w:rsidRDefault="00FE6FA2">
          <w:pPr>
            <w:pStyle w:val="226D46542774D84DBDAE2C5B5B70F1F3"/>
          </w:pP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FA2"/>
    <w:rsid w:val="00087AEE"/>
    <w:rsid w:val="00130839"/>
    <w:rsid w:val="0028041B"/>
    <w:rsid w:val="002D56A9"/>
    <w:rsid w:val="006E71EE"/>
    <w:rsid w:val="00B07AA2"/>
    <w:rsid w:val="00B60FAA"/>
    <w:rsid w:val="00CE3D4A"/>
    <w:rsid w:val="00FE6FA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2A91715EDBE1F944924D47925CB8A20F">
    <w:name w:val="2A91715EDBE1F944924D47925CB8A20F"/>
  </w:style>
  <w:style w:type="paragraph" w:customStyle="1" w:styleId="226D46542774D84DBDAE2C5B5B70F1F3">
    <w:name w:val="226D46542774D84DBDAE2C5B5B70F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OMBIT">
  <a:themeElements>
    <a:clrScheme name="KOMBIT">
      <a:dk1>
        <a:sysClr val="windowText" lastClr="000000"/>
      </a:dk1>
      <a:lt1>
        <a:sysClr val="window" lastClr="FFFFFF"/>
      </a:lt1>
      <a:dk2>
        <a:srgbClr val="4E3629"/>
      </a:dk2>
      <a:lt2>
        <a:srgbClr val="CBC4BC"/>
      </a:lt2>
      <a:accent1>
        <a:srgbClr val="C8102E"/>
      </a:accent1>
      <a:accent2>
        <a:srgbClr val="007398"/>
      </a:accent2>
      <a:accent3>
        <a:srgbClr val="7A9A01"/>
      </a:accent3>
      <a:accent4>
        <a:srgbClr val="482F92"/>
      </a:accent4>
      <a:accent5>
        <a:srgbClr val="4BACC6"/>
      </a:accent5>
      <a:accent6>
        <a:srgbClr val="E5A024"/>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KOMBIT Rød">
      <a:srgbClr val="C8102E"/>
    </a:custClr>
    <a:custClr name="Petroleum">
      <a:srgbClr val="007398"/>
    </a:custClr>
    <a:custClr name="Mørk Grøn">
      <a:srgbClr val="7A9A01"/>
    </a:custClr>
    <a:custClr name="Lilla">
      <a:srgbClr val="482F92"/>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ad18e57-1846-4ffb-a171-01e80b4d2f32"/>
    <Flyt_x0020_til_x0020_arkiv xmlns="1ad18e57-1846-4ffb-a171-01e80b4d2f32">false</Flyt_x0020_til_x0020_arkiv>
    <Produkt_x0020_type_x0020__x0028_valg_x0029_ xmlns="1ad18e57-1846-4ffb-a171-01e80b4d2f32">Test</Produkt_x0020_type_x0020__x0028_valg_x0029_>
    <k14494129b8b4ba9aa081f8ba4e398fe xmlns="1ad18e57-1846-4ffb-a171-01e80b4d2f32">
      <Terms xmlns="http://schemas.microsoft.com/office/infopath/2007/PartnerControls">
        <TermInfo xmlns="http://schemas.microsoft.com/office/infopath/2007/PartnerControls">
          <TermName xmlns="http://schemas.microsoft.com/office/infopath/2007/PartnerControls">Test</TermName>
          <TermId xmlns="http://schemas.microsoft.com/office/infopath/2007/PartnerControls">93fd6883-9625-4efb-91b7-60d50e7da3f0</TermId>
        </TermInfo>
        <TermInfo xmlns="http://schemas.microsoft.com/office/infopath/2007/PartnerControls">
          <TermName xmlns="http://schemas.microsoft.com/office/infopath/2007/PartnerControls">Teknisk</TermName>
          <TermId xmlns="http://schemas.microsoft.com/office/infopath/2007/PartnerControls">b6b9ec6c-21d7-40f5-8507-3b70630a4562</TermId>
        </TermInfo>
      </Terms>
    </k14494129b8b4ba9aa081f8ba4e398fe>
    <Dokumentstatus xmlns="1ad18e57-1846-4ffb-a171-01e80b4d2f32">Godkendt</Dokumentstatus>
    <Produkt xmlns="27EB48B5-1D6D-40D1-9A3D-7D1EE10B628C" xsi:nil="true"/>
    <Arbejdspakke xmlns="27EB48B5-1D6D-40D1-9A3D-7D1EE10B628C">82</Arbejdspakke>
    <Vigtigt_x0020_dokument xmlns="1ad18e57-1846-4ffb-a171-01e80b4d2f32">Ja</Vigtigt_x0020_dokument>
    <Forretningsenhed xmlns="f139a78e-e028-4002-9949-355612fe7556">KDI</Forretningsenhe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roduktnotat" ma:contentTypeID="0x0101000F8A0074A9500C4C8183705991EAD1A20200F5490E8B67850048879B3717606D7D20" ma:contentTypeVersion="1" ma:contentTypeDescription="" ma:contentTypeScope="" ma:versionID="e7860496f06e3b3f61c6b92346aa62ba">
  <xsd:schema xmlns:xsd="http://www.w3.org/2001/XMLSchema" xmlns:xs="http://www.w3.org/2001/XMLSchema" xmlns:p="http://schemas.microsoft.com/office/2006/metadata/properties" xmlns:ns1="1ad18e57-1846-4ffb-a171-01e80b4d2f32" xmlns:ns4="27EB48B5-1D6D-40D1-9A3D-7D1EE10B628C" xmlns:ns5="f139a78e-e028-4002-9949-355612fe7556" targetNamespace="http://schemas.microsoft.com/office/2006/metadata/properties" ma:root="true" ma:fieldsID="6fd48802932c92d08d7b29d7a517599b" ns1:_="" ns4:_="" ns5:_="">
    <xsd:import namespace="1ad18e57-1846-4ffb-a171-01e80b4d2f32"/>
    <xsd:import namespace="27EB48B5-1D6D-40D1-9A3D-7D1EE10B628C"/>
    <xsd:import namespace="f139a78e-e028-4002-9949-355612fe7556"/>
    <xsd:element name="properties">
      <xsd:complexType>
        <xsd:sequence>
          <xsd:element name="documentManagement">
            <xsd:complexType>
              <xsd:all>
                <xsd:element ref="ns1:Produkt_x0020_type_x0020__x0028_valg_x0029_"/>
                <xsd:element ref="ns1:k14494129b8b4ba9aa081f8ba4e398fe" minOccurs="0"/>
                <xsd:element ref="ns1:TaxCatchAll" minOccurs="0"/>
                <xsd:element ref="ns1:TaxCatchAllLabel" minOccurs="0"/>
                <xsd:element ref="ns1:Flyt_x0020_til_x0020_arkiv" minOccurs="0"/>
                <xsd:element ref="ns1:Dokumentstatus" minOccurs="0"/>
                <xsd:element ref="ns1:Vigtigt_x0020_dokument" minOccurs="0"/>
                <xsd:element ref="ns4:Arbejdspakke" minOccurs="0"/>
                <xsd:element ref="ns4:Produkt" minOccurs="0"/>
                <xsd:element ref="ns5:Forretningsenhed"/>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d18e57-1846-4ffb-a171-01e80b4d2f32" elementFormDefault="qualified">
    <xsd:import namespace="http://schemas.microsoft.com/office/2006/documentManagement/types"/>
    <xsd:import namespace="http://schemas.microsoft.com/office/infopath/2007/PartnerControls"/>
    <xsd:element name="Produkt_x0020_type_x0020__x0028_valg_x0029_" ma:index="0" ma:displayName="Produkt type (valg)" ma:description="Vælg type" ma:format="Dropdown" ma:internalName="Produkt_x0020_type_x0020__x0028_valg_x0029_" ma:readOnly="false">
      <xsd:simpleType>
        <xsd:restriction base="dms:Choice">
          <xsd:enumeration value="Dokumentation/baggrund"/>
          <xsd:enumeration value="Analyse"/>
          <xsd:enumeration value="Arkitektur, as-is beskrivelser"/>
          <xsd:enumeration value="Implementering og forankring"/>
          <xsd:enumeration value="Kravspecifikation"/>
          <xsd:enumeration value="Uddannelse"/>
          <xsd:enumeration value="Udvikling"/>
          <xsd:enumeration value="Test"/>
          <xsd:enumeration value="Drift"/>
          <xsd:enumeration value="Rapport"/>
          <xsd:enumeration value="Skabelon"/>
          <xsd:enumeration value="Uddannelse"/>
          <xsd:enumeration value="GDPR"/>
          <xsd:enumeration value="Vejledning/manual"/>
          <xsd:enumeration value="Planlægning/status"/>
          <xsd:enumeration value="Juridisk notat"/>
          <xsd:enumeration value="Snitfladebestilling"/>
          <xsd:enumeration value="Konsolideret snitfladebestilling"/>
          <xsd:enumeration value="Andet"/>
        </xsd:restriction>
      </xsd:simpleType>
    </xsd:element>
    <xsd:element name="k14494129b8b4ba9aa081f8ba4e398fe" ma:index="10" nillable="true" ma:taxonomy="true" ma:internalName="k14494129b8b4ba9aa081f8ba4e398fe" ma:taxonomyFieldName="Specificering_x0020_af_x0020_produkt" ma:displayName="Specificering af produkt" ma:default="" ma:fieldId="{41449412-9b8b-4ba9-aa08-1f8ba4e398fe}" ma:taxonomyMulti="true" ma:sspId="efb1083d-7045-4fd7-9409-417f0f74db49" ma:termSetId="5cf8280d-676a-4747-a85e-f36ba0bf3dde"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259305a2-eae7-4539-8fbb-789e91726657}" ma:internalName="TaxCatchAll" ma:showField="CatchAllData" ma:web="1ad18e57-1846-4ffb-a171-01e80b4d2f32">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259305a2-eae7-4539-8fbb-789e91726657}" ma:internalName="TaxCatchAllLabel" ma:readOnly="true" ma:showField="CatchAllDataLabel" ma:web="1ad18e57-1846-4ffb-a171-01e80b4d2f32">
      <xsd:complexType>
        <xsd:complexContent>
          <xsd:extension base="dms:MultiChoiceLookup">
            <xsd:sequence>
              <xsd:element name="Value" type="dms:Lookup" maxOccurs="unbounded" minOccurs="0" nillable="true"/>
            </xsd:sequence>
          </xsd:extension>
        </xsd:complexContent>
      </xsd:complexType>
    </xsd:element>
    <xsd:element name="Flyt_x0020_til_x0020_arkiv" ma:index="14" nillable="true" ma:displayName="Flyt til arkiv" ma:default="0" ma:internalName="Flyt_x0020_til_x0020_arkiv">
      <xsd:simpleType>
        <xsd:restriction base="dms:Boolean"/>
      </xsd:simpleType>
    </xsd:element>
    <xsd:element name="Dokumentstatus" ma:index="15" nillable="true" ma:displayName="Dokumentstatus" ma:format="Dropdown" ma:internalName="Dokumentstatus">
      <xsd:simpleType>
        <xsd:restriction base="dms:Choice">
          <xsd:enumeration value="Udkast"/>
          <xsd:enumeration value="Review"/>
          <xsd:enumeration value="Afventer godkendelse"/>
          <xsd:enumeration value="Godkendt"/>
          <xsd:enumeration value="Publiceret"/>
          <xsd:enumeration value="Arkiveret"/>
        </xsd:restriction>
      </xsd:simpleType>
    </xsd:element>
    <xsd:element name="Vigtigt_x0020_dokument" ma:index="16" nillable="true" ma:displayName="Vigtigt dokument" ma:format="Dropdown" ma:internalName="Vigtigt_x0020_dokument">
      <xsd:simpleType>
        <xsd:restriction base="dms:Choice">
          <xsd:enumeration value="Ja"/>
          <xsd:enumeration value="Nej"/>
        </xsd:restriction>
      </xsd:simpleType>
    </xsd:element>
  </xsd:schema>
  <xsd:schema xmlns:xsd="http://www.w3.org/2001/XMLSchema" xmlns:xs="http://www.w3.org/2001/XMLSchema" xmlns:dms="http://schemas.microsoft.com/office/2006/documentManagement/types" xmlns:pc="http://schemas.microsoft.com/office/infopath/2007/PartnerControls" targetNamespace="27EB48B5-1D6D-40D1-9A3D-7D1EE10B628C" elementFormDefault="qualified">
    <xsd:import namespace="http://schemas.microsoft.com/office/2006/documentManagement/types"/>
    <xsd:import namespace="http://schemas.microsoft.com/office/infopath/2007/PartnerControls"/>
    <xsd:element name="Arbejdspakke" ma:index="17" nillable="true" ma:displayName="Arbejdspakke" ma:list="{D5950E0C-39E2-4D7A-9C85-782D6296F783}" ma:internalName="Arbejdspakke" ma:showField="Arbejdspakke_x0020_titel">
      <xsd:simpleType>
        <xsd:restriction base="dms:Lookup"/>
      </xsd:simpleType>
    </xsd:element>
    <xsd:element name="Produkt" ma:index="18" nillable="true" ma:displayName="Produkt" ma:list="{D5950E0C-39E2-4D7A-9C85-782D6296F783}" ma:internalName="Produkt" ma:showField="Produkttitel">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f139a78e-e028-4002-9949-355612fe7556" elementFormDefault="qualified">
    <xsd:import namespace="http://schemas.microsoft.com/office/2006/documentManagement/types"/>
    <xsd:import namespace="http://schemas.microsoft.com/office/infopath/2007/PartnerControls"/>
    <xsd:element name="Forretningsenhed" ma:index="19" ma:displayName="Forretningsenhed" ma:format="Dropdown" ma:internalName="Forretningsenhed">
      <xsd:simpleType>
        <xsd:restriction base="dms:Choice">
          <xsd:enumeration value="Forretning"/>
          <xsd:enumeration value="Forvaltning"/>
          <xsd:enumeration value="Udvikling"/>
          <xsd:enumeration value="Test"/>
          <xsd:enumeration value="KDI"/>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Indholdstype"/>
        <xsd:element ref="dc:title" minOccurs="0" maxOccurs="1" ma:displayName="Titel"/>
        <xsd:element ref="dc:subject" minOccurs="0" maxOccurs="1"/>
        <xsd:element ref="dc:description" minOccurs="0" maxOccurs="1"/>
        <xsd:element name="keywords" minOccurs="0" maxOccurs="1" type="xsd:string" ma:displayName="Nøgleord"/>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9E57C-FA4A-44EA-859D-93F23C180A75}">
  <ds:schemaRefs>
    <ds:schemaRef ds:uri="http://schemas.openxmlformats.org/package/2006/metadata/core-properties"/>
    <ds:schemaRef ds:uri="http://schemas.microsoft.com/office/2006/metadata/properties"/>
    <ds:schemaRef ds:uri="http://schemas.microsoft.com/office/2006/documentManagement/types"/>
    <ds:schemaRef ds:uri="f139a78e-e028-4002-9949-355612fe7556"/>
    <ds:schemaRef ds:uri="http://schemas.microsoft.com/office/infopath/2007/PartnerControls"/>
    <ds:schemaRef ds:uri="http://purl.org/dc/elements/1.1/"/>
    <ds:schemaRef ds:uri="http://purl.org/dc/terms/"/>
    <ds:schemaRef ds:uri="27EB48B5-1D6D-40D1-9A3D-7D1EE10B628C"/>
    <ds:schemaRef ds:uri="1ad18e57-1846-4ffb-a171-01e80b4d2f32"/>
    <ds:schemaRef ds:uri="http://www.w3.org/XML/1998/namespace"/>
    <ds:schemaRef ds:uri="http://purl.org/dc/dcmitype/"/>
  </ds:schemaRefs>
</ds:datastoreItem>
</file>

<file path=customXml/itemProps2.xml><?xml version="1.0" encoding="utf-8"?>
<ds:datastoreItem xmlns:ds="http://schemas.openxmlformats.org/officeDocument/2006/customXml" ds:itemID="{400E0D5D-E444-4D59-8D18-2E28F4C69A6E}">
  <ds:schemaRefs>
    <ds:schemaRef ds:uri="http://schemas.microsoft.com/sharepoint/v3/contenttype/forms"/>
  </ds:schemaRefs>
</ds:datastoreItem>
</file>

<file path=customXml/itemProps3.xml><?xml version="1.0" encoding="utf-8"?>
<ds:datastoreItem xmlns:ds="http://schemas.openxmlformats.org/officeDocument/2006/customXml" ds:itemID="{740FB7A7-D570-4DB8-8E92-10E99455F2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d18e57-1846-4ffb-a171-01e80b4d2f32"/>
    <ds:schemaRef ds:uri="27EB48B5-1D6D-40D1-9A3D-7D1EE10B628C"/>
    <ds:schemaRef ds:uri="f139a78e-e028-4002-9949-355612fe75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12BF11-4549-4852-8E0A-53BF8E2EC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3401</Words>
  <Characters>20747</Characters>
  <Application>Microsoft Office Word</Application>
  <DocSecurity>0</DocSecurity>
  <Lines>172</Lines>
  <Paragraphs>48</Paragraphs>
  <ScaleCrop>false</ScaleCrop>
  <HeadingPairs>
    <vt:vector size="2" baseType="variant">
      <vt:variant>
        <vt:lpstr>Titel</vt:lpstr>
      </vt:variant>
      <vt:variant>
        <vt:i4>1</vt:i4>
      </vt:variant>
    </vt:vector>
  </HeadingPairs>
  <TitlesOfParts>
    <vt:vector size="1" baseType="lpstr">
      <vt:lpstr/>
    </vt:vector>
  </TitlesOfParts>
  <Company>KMD A/S</Company>
  <LinksUpToDate>false</LinksUpToDate>
  <CharactersWithSpaces>24100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Scheil Corneliussen</dc:creator>
  <cp:lastModifiedBy>Peter Hansen</cp:lastModifiedBy>
  <cp:revision>2</cp:revision>
  <dcterms:created xsi:type="dcterms:W3CDTF">2018-04-11T14:51:00Z</dcterms:created>
  <dcterms:modified xsi:type="dcterms:W3CDTF">2018-04-11T14:51:00Z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mbitTemplate">
    <vt:bool>true</vt:bool>
  </property>
  <property fmtid="{D5CDD505-2E9C-101B-9397-08002B2CF9AE}" pid="3" name="ContentTypeId">
    <vt:lpwstr>0x0101000F8A0074A9500C4C8183705991EAD1A20200F5490E8B67850048879B3717606D7D20</vt:lpwstr>
  </property>
  <property fmtid="{D5CDD505-2E9C-101B-9397-08002B2CF9AE}" pid="4" name="Specificering af produkt">
    <vt:lpwstr>364;#Test|93fd6883-9625-4efb-91b7-60d50e7da3f0;#407;#Teknisk|b6b9ec6c-21d7-40f5-8507-3b70630a4562</vt:lpwstr>
  </property>
  <property fmtid="{D5CDD505-2E9C-101B-9397-08002B2CF9AE}" pid="5" name="Fase">
    <vt:lpwstr>Idemodning</vt:lpwstr>
  </property>
  <property fmtid="{D5CDD505-2E9C-101B-9397-08002B2CF9AE}" pid="6" name="Planlagt Faseovergang">
    <vt:filetime>2017-10-10T22:00:00Z</vt:filetime>
  </property>
</Properties>
</file>